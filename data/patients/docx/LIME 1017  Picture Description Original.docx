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68246" w14:textId="77777777" w:rsidR="00AF6300" w:rsidRDefault="009C024D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1017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5DF0A520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73FB9377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1766">
        <w:rPr>
          <w:rFonts w:ascii="Times New Roman" w:hAnsi="Times New Roman" w:cs="Times New Roman"/>
          <w:sz w:val="24"/>
          <w:szCs w:val="24"/>
        </w:rPr>
        <w:t>ok</w:t>
      </w:r>
      <w:proofErr w:type="gramEnd"/>
      <w:r w:rsidR="00111766">
        <w:rPr>
          <w:rFonts w:ascii="Times New Roman" w:hAnsi="Times New Roman" w:cs="Times New Roman"/>
          <w:sz w:val="24"/>
          <w:szCs w:val="24"/>
        </w:rPr>
        <w:t xml:space="preserve"> this is a </w:t>
      </w:r>
      <w:del w:id="0" w:author="alexandra" w:date="2014-08-01T13:39:00Z">
        <w:r w:rsidR="00111766" w:rsidDel="00EC1158">
          <w:rPr>
            <w:rFonts w:ascii="Times New Roman" w:hAnsi="Times New Roman" w:cs="Times New Roman"/>
            <w:sz w:val="24"/>
            <w:szCs w:val="24"/>
          </w:rPr>
          <w:delText xml:space="preserve">s u r </w:delText>
        </w:r>
      </w:del>
      <w:r w:rsidR="00111766">
        <w:rPr>
          <w:rFonts w:ascii="Times New Roman" w:hAnsi="Times New Roman" w:cs="Times New Roman"/>
          <w:sz w:val="24"/>
          <w:szCs w:val="24"/>
        </w:rPr>
        <w:t xml:space="preserve">circus </w:t>
      </w:r>
      <w:proofErr w:type="spellStart"/>
      <w:r w:rsidR="00C03FA1">
        <w:rPr>
          <w:rFonts w:ascii="Times New Roman" w:hAnsi="Times New Roman" w:cs="Times New Roman"/>
          <w:sz w:val="24"/>
          <w:szCs w:val="24"/>
        </w:rPr>
        <w:t>circus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ther</w:t>
      </w:r>
      <w:r w:rsidR="00C03FA1">
        <w:rPr>
          <w:rFonts w:ascii="Times New Roman" w:hAnsi="Times New Roman" w:cs="Times New Roman"/>
          <w:sz w:val="24"/>
          <w:szCs w:val="24"/>
        </w:rPr>
        <w:t>e</w:t>
      </w:r>
      <w:r w:rsidR="00111766">
        <w:rPr>
          <w:rFonts w:ascii="Times New Roman" w:hAnsi="Times New Roman" w:cs="Times New Roman"/>
          <w:sz w:val="24"/>
          <w:szCs w:val="24"/>
        </w:rPr>
        <w:t xml:space="preserve"> is that there is clown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clown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clown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theres a little girl theres a dad there a boy theres another little girl and theres a mom up there thats a mom and now theres a</w:t>
      </w:r>
      <w:r w:rsidR="00C03FA1">
        <w:rPr>
          <w:rFonts w:ascii="Times New Roman" w:hAnsi="Times New Roman" w:cs="Times New Roman"/>
          <w:sz w:val="24"/>
          <w:szCs w:val="24"/>
        </w:rPr>
        <w:t xml:space="preserve"> </w:t>
      </w:r>
      <w:r w:rsidR="00111766">
        <w:rPr>
          <w:rFonts w:ascii="Times New Roman" w:hAnsi="Times New Roman" w:cs="Times New Roman"/>
          <w:sz w:val="24"/>
          <w:szCs w:val="24"/>
        </w:rPr>
        <w:t xml:space="preserve">horse and thats a woman up there running in the house horse and there </w:t>
      </w:r>
      <w:del w:id="1" w:author="alexandra" w:date="2014-08-01T13:39:00Z">
        <w:r w:rsidR="00111766" w:rsidDel="00EC1158">
          <w:rPr>
            <w:rFonts w:ascii="Times New Roman" w:hAnsi="Times New Roman" w:cs="Times New Roman"/>
            <w:sz w:val="24"/>
            <w:szCs w:val="24"/>
          </w:rPr>
          <w:delText>?</w:delText>
        </w:r>
      </w:del>
      <w:r w:rsidR="00111766">
        <w:rPr>
          <w:rFonts w:ascii="Times New Roman" w:hAnsi="Times New Roman" w:cs="Times New Roman"/>
          <w:sz w:val="24"/>
          <w:szCs w:val="24"/>
        </w:rPr>
        <w:t xml:space="preserve"> they go into the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abute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and this guy he just thats a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cawn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clwn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throwing the stuff into the boys and now theres a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lion its lion and thats a man and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thats in his house and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in the lion and thats a</w:t>
      </w:r>
      <w:r w:rsidR="00C03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got the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lion and the pair p a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pair that a man and these are the bars and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heres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man woman watching the up in the water and thats a man and thats the small that and I and thats a man and thats I cant give him what the name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supoe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7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11766">
        <w:rPr>
          <w:rFonts w:ascii="Times New Roman" w:hAnsi="Times New Roman" w:cs="Times New Roman"/>
          <w:sz w:val="24"/>
          <w:szCs w:val="24"/>
        </w:rPr>
        <w:t xml:space="preserve"> cant remember but yeah thats pretty nice and </w:t>
      </w:r>
      <w:r w:rsidR="00C03FA1"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="00C03FA1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C03FA1">
        <w:rPr>
          <w:rFonts w:ascii="Times New Roman" w:hAnsi="Times New Roman" w:cs="Times New Roman"/>
          <w:sz w:val="24"/>
          <w:szCs w:val="24"/>
        </w:rPr>
        <w:t xml:space="preserve"> thats </w:t>
      </w:r>
      <w:proofErr w:type="spellStart"/>
      <w:r w:rsidR="00C03FA1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C03FA1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15552A14" w14:textId="77777777" w:rsidR="00EC5119" w:rsidRDefault="00EC1158">
      <w:pPr>
        <w:rPr>
          <w:ins w:id="2" w:author="alexandra" w:date="2014-08-01T13:40:00Z"/>
          <w:rFonts w:ascii="Times New Roman" w:hAnsi="Times New Roman" w:cs="Times New Roman"/>
          <w:sz w:val="24"/>
          <w:szCs w:val="24"/>
        </w:rPr>
      </w:pPr>
      <w:ins w:id="3" w:author="alexandra" w:date="2014-08-01T13:40:00Z">
        <w:r>
          <w:rPr>
            <w:rFonts w:ascii="Times New Roman" w:hAnsi="Times New Roman" w:cs="Times New Roman"/>
            <w:sz w:val="24"/>
            <w:szCs w:val="24"/>
          </w:rPr>
          <w:t>Total: 174</w:t>
        </w:r>
      </w:ins>
    </w:p>
    <w:p w14:paraId="7F3BFFD4" w14:textId="77777777" w:rsidR="00EC1158" w:rsidRDefault="00EC1158">
      <w:pPr>
        <w:rPr>
          <w:ins w:id="4" w:author="alexandra" w:date="2014-08-01T13:40:00Z"/>
          <w:rFonts w:ascii="Times New Roman" w:hAnsi="Times New Roman" w:cs="Times New Roman"/>
          <w:sz w:val="24"/>
          <w:szCs w:val="24"/>
        </w:rPr>
      </w:pPr>
      <w:ins w:id="5" w:author="alexandra" w:date="2014-08-01T13:40:00Z">
        <w:r>
          <w:rPr>
            <w:rFonts w:ascii="Times New Roman" w:hAnsi="Times New Roman" w:cs="Times New Roman"/>
            <w:sz w:val="24"/>
            <w:szCs w:val="24"/>
          </w:rPr>
          <w:t xml:space="preserve">Different: </w:t>
        </w:r>
      </w:ins>
      <w:ins w:id="6" w:author="alexandra" w:date="2014-08-01T13:42:00Z">
        <w:r>
          <w:rPr>
            <w:rFonts w:ascii="Times New Roman" w:hAnsi="Times New Roman" w:cs="Times New Roman"/>
            <w:sz w:val="24"/>
            <w:szCs w:val="24"/>
          </w:rPr>
          <w:t>59</w:t>
        </w:r>
      </w:ins>
    </w:p>
    <w:p w14:paraId="3BD25B8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7" w:author="alexandra" w:date="2014-08-01T13:41:00Z"/>
          <w:rFonts w:ascii="Times New Roman" w:hAnsi="Times New Roman" w:cs="Times New Roman"/>
          <w:sz w:val="24"/>
          <w:szCs w:val="24"/>
        </w:rPr>
      </w:pPr>
    </w:p>
    <w:p w14:paraId="100F340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8" w:author="alexandra" w:date="2014-08-01T13:41:00Z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ins w:id="9" w:author="alexandra" w:date="2014-08-01T13:41:00Z">
        <w:r>
          <w:rPr>
            <w:rFonts w:ascii="Times New Roman" w:hAnsi="Times New Roman" w:cs="Times New Roman"/>
            <w:sz w:val="24"/>
            <w:szCs w:val="24"/>
          </w:rPr>
          <w:t>abute</w:t>
        </w:r>
        <w:proofErr w:type="spellEnd"/>
        <w:proofErr w:type="gramEnd"/>
      </w:ins>
    </w:p>
    <w:p w14:paraId="324B911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0" w:author="alexandra" w:date="2014-08-01T13:41:00Z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ins w:id="11" w:author="alexandra" w:date="2014-08-01T13:41:00Z">
        <w:r>
          <w:rPr>
            <w:rFonts w:ascii="Times New Roman" w:hAnsi="Times New Roman" w:cs="Times New Roman"/>
            <w:sz w:val="24"/>
            <w:szCs w:val="24"/>
          </w:rPr>
          <w:t>cawn</w:t>
        </w:r>
        <w:proofErr w:type="spellEnd"/>
        <w:proofErr w:type="gramEnd"/>
      </w:ins>
    </w:p>
    <w:p w14:paraId="1808E63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2" w:author="alexandra" w:date="2014-08-01T13:41:00Z"/>
          <w:rFonts w:ascii="Courier" w:hAnsi="Courier" w:cs="Courier"/>
          <w:sz w:val="26"/>
          <w:szCs w:val="26"/>
        </w:rPr>
        <w:sectPr w:rsidR="00EC1158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745F7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3" w:author="alexandra" w:date="2014-08-01T13:40:00Z"/>
          <w:rFonts w:ascii="Courier" w:hAnsi="Courier" w:cs="Courier"/>
          <w:sz w:val="26"/>
          <w:szCs w:val="26"/>
        </w:rPr>
      </w:pPr>
      <w:ins w:id="14" w:author="alexandra" w:date="2014-08-01T13:40:00Z">
        <w:r>
          <w:rPr>
            <w:rFonts w:ascii="Courier" w:hAnsi="Courier" w:cs="Courier"/>
            <w:sz w:val="26"/>
            <w:szCs w:val="26"/>
          </w:rPr>
          <w:lastRenderedPageBreak/>
          <w:t xml:space="preserve">OK                       </w:t>
        </w:r>
      </w:ins>
    </w:p>
    <w:p w14:paraId="137F146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5" w:author="alexandra" w:date="2014-08-01T13:40:00Z"/>
          <w:rFonts w:ascii="Courier" w:hAnsi="Courier" w:cs="Courier"/>
          <w:sz w:val="26"/>
          <w:szCs w:val="26"/>
        </w:rPr>
      </w:pPr>
      <w:ins w:id="1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THIS                     </w:t>
        </w:r>
      </w:ins>
    </w:p>
    <w:p w14:paraId="0D3E616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7" w:author="alexandra" w:date="2014-08-01T13:40:00Z"/>
          <w:rFonts w:ascii="Courier" w:hAnsi="Courier" w:cs="Courier"/>
          <w:sz w:val="26"/>
          <w:szCs w:val="26"/>
        </w:rPr>
      </w:pPr>
      <w:ins w:id="1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IS                       </w:t>
        </w:r>
      </w:ins>
    </w:p>
    <w:p w14:paraId="2D2C5A4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9" w:author="alexandra" w:date="2014-08-01T13:40:00Z"/>
          <w:rFonts w:ascii="Courier" w:hAnsi="Courier" w:cs="Courier"/>
          <w:sz w:val="26"/>
          <w:szCs w:val="26"/>
        </w:rPr>
      </w:pPr>
      <w:ins w:id="2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CIRCUS                   </w:t>
        </w:r>
      </w:ins>
    </w:p>
    <w:p w14:paraId="199135A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1" w:author="alexandra" w:date="2014-08-01T13:40:00Z"/>
          <w:rFonts w:ascii="Courier" w:hAnsi="Courier" w:cs="Courier"/>
          <w:sz w:val="26"/>
          <w:szCs w:val="26"/>
        </w:rPr>
      </w:pPr>
      <w:ins w:id="2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CLOWN                    </w:t>
        </w:r>
      </w:ins>
    </w:p>
    <w:p w14:paraId="72C4474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3" w:author="alexandra" w:date="2014-08-01T13:40:00Z"/>
          <w:rFonts w:ascii="Courier" w:hAnsi="Courier" w:cs="Courier"/>
          <w:sz w:val="26"/>
          <w:szCs w:val="26"/>
        </w:rPr>
      </w:pPr>
      <w:ins w:id="2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LITTLE                   </w:t>
        </w:r>
      </w:ins>
    </w:p>
    <w:p w14:paraId="6EEF08B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5" w:author="alexandra" w:date="2014-08-01T13:40:00Z"/>
          <w:rFonts w:ascii="Courier" w:hAnsi="Courier" w:cs="Courier"/>
          <w:sz w:val="26"/>
          <w:szCs w:val="26"/>
        </w:rPr>
      </w:pPr>
      <w:ins w:id="2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GIRL                     </w:t>
        </w:r>
      </w:ins>
    </w:p>
    <w:p w14:paraId="632E4EF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7" w:author="alexandra" w:date="2014-08-01T13:40:00Z"/>
          <w:rFonts w:ascii="Courier" w:hAnsi="Courier" w:cs="Courier"/>
          <w:sz w:val="26"/>
          <w:szCs w:val="26"/>
        </w:rPr>
      </w:pPr>
      <w:ins w:id="2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DAD                      </w:t>
        </w:r>
      </w:ins>
    </w:p>
    <w:p w14:paraId="0299192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9" w:author="alexandra" w:date="2014-08-01T13:40:00Z"/>
          <w:rFonts w:ascii="Courier" w:hAnsi="Courier" w:cs="Courier"/>
          <w:sz w:val="26"/>
          <w:szCs w:val="26"/>
        </w:rPr>
      </w:pPr>
      <w:ins w:id="3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BOY                      </w:t>
        </w:r>
      </w:ins>
    </w:p>
    <w:p w14:paraId="4666AD7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1" w:author="alexandra" w:date="2014-08-01T13:40:00Z"/>
          <w:rFonts w:ascii="Courier" w:hAnsi="Courier" w:cs="Courier"/>
          <w:sz w:val="26"/>
          <w:szCs w:val="26"/>
        </w:rPr>
      </w:pPr>
      <w:ins w:id="3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ANOTHER                  </w:t>
        </w:r>
      </w:ins>
    </w:p>
    <w:p w14:paraId="6C19358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3" w:author="alexandra" w:date="2014-08-01T13:40:00Z"/>
          <w:rFonts w:ascii="Courier" w:hAnsi="Courier" w:cs="Courier"/>
          <w:sz w:val="26"/>
          <w:szCs w:val="26"/>
        </w:rPr>
      </w:pPr>
      <w:ins w:id="3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MOM                      </w:t>
        </w:r>
      </w:ins>
    </w:p>
    <w:p w14:paraId="1E2651B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5" w:author="alexandra" w:date="2014-08-01T13:40:00Z"/>
          <w:rFonts w:ascii="Courier" w:hAnsi="Courier" w:cs="Courier"/>
          <w:sz w:val="26"/>
          <w:szCs w:val="26"/>
        </w:rPr>
      </w:pPr>
      <w:ins w:id="3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HORSE                    </w:t>
        </w:r>
      </w:ins>
    </w:p>
    <w:p w14:paraId="3F1A51D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7" w:author="alexandra" w:date="2014-08-01T13:40:00Z"/>
          <w:rFonts w:ascii="Courier" w:hAnsi="Courier" w:cs="Courier"/>
          <w:sz w:val="26"/>
          <w:szCs w:val="26"/>
        </w:rPr>
      </w:pPr>
      <w:ins w:id="3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WOMAN                    </w:t>
        </w:r>
      </w:ins>
    </w:p>
    <w:p w14:paraId="6FC390C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9" w:author="alexandra" w:date="2014-08-01T13:40:00Z"/>
          <w:rFonts w:ascii="Courier" w:hAnsi="Courier" w:cs="Courier"/>
          <w:sz w:val="26"/>
          <w:szCs w:val="26"/>
        </w:rPr>
      </w:pPr>
      <w:ins w:id="4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UP                       </w:t>
        </w:r>
      </w:ins>
    </w:p>
    <w:p w14:paraId="3C9722E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1" w:author="alexandra" w:date="2014-08-01T13:40:00Z"/>
          <w:rFonts w:ascii="Courier" w:hAnsi="Courier" w:cs="Courier"/>
          <w:sz w:val="26"/>
          <w:szCs w:val="26"/>
        </w:rPr>
      </w:pPr>
      <w:ins w:id="4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THERE                    </w:t>
        </w:r>
      </w:ins>
    </w:p>
    <w:p w14:paraId="0D22B95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3" w:author="alexandra" w:date="2014-08-01T13:40:00Z"/>
          <w:rFonts w:ascii="Courier" w:hAnsi="Courier" w:cs="Courier"/>
          <w:sz w:val="26"/>
          <w:szCs w:val="26"/>
        </w:rPr>
      </w:pPr>
      <w:ins w:id="4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RUNNING                  </w:t>
        </w:r>
      </w:ins>
    </w:p>
    <w:p w14:paraId="082CBB5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5" w:author="alexandra" w:date="2014-08-01T13:40:00Z"/>
          <w:rFonts w:ascii="Courier" w:hAnsi="Courier" w:cs="Courier"/>
          <w:sz w:val="26"/>
          <w:szCs w:val="26"/>
        </w:rPr>
      </w:pPr>
      <w:ins w:id="4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HOUSE                    </w:t>
        </w:r>
      </w:ins>
    </w:p>
    <w:p w14:paraId="371A9FD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7" w:author="alexandra" w:date="2014-08-01T13:40:00Z"/>
          <w:rFonts w:ascii="Courier" w:hAnsi="Courier" w:cs="Courier"/>
          <w:sz w:val="26"/>
          <w:szCs w:val="26"/>
        </w:rPr>
      </w:pPr>
      <w:ins w:id="4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THEY                     </w:t>
        </w:r>
      </w:ins>
    </w:p>
    <w:p w14:paraId="1372C24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9" w:author="alexandra" w:date="2014-08-01T13:40:00Z"/>
          <w:rFonts w:ascii="Courier" w:hAnsi="Courier" w:cs="Courier"/>
          <w:sz w:val="26"/>
          <w:szCs w:val="26"/>
        </w:rPr>
      </w:pPr>
      <w:ins w:id="5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GO                       </w:t>
        </w:r>
      </w:ins>
    </w:p>
    <w:p w14:paraId="349459C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51" w:author="alexandra" w:date="2014-08-01T13:40:00Z"/>
          <w:rFonts w:ascii="Courier" w:hAnsi="Courier" w:cs="Courier"/>
          <w:sz w:val="26"/>
          <w:szCs w:val="26"/>
        </w:rPr>
      </w:pPr>
      <w:ins w:id="52" w:author="alexandra" w:date="2014-08-01T13:40:00Z">
        <w:r>
          <w:rPr>
            <w:rFonts w:ascii="Courier" w:hAnsi="Courier" w:cs="Courier"/>
            <w:sz w:val="26"/>
            <w:szCs w:val="26"/>
          </w:rPr>
          <w:lastRenderedPageBreak/>
          <w:t xml:space="preserve">GUY                      </w:t>
        </w:r>
      </w:ins>
    </w:p>
    <w:p w14:paraId="3A456A1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53" w:author="alexandra" w:date="2014-08-01T13:40:00Z"/>
          <w:rFonts w:ascii="Courier" w:hAnsi="Courier" w:cs="Courier"/>
          <w:sz w:val="26"/>
          <w:szCs w:val="26"/>
        </w:rPr>
      </w:pPr>
      <w:ins w:id="5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HE                       </w:t>
        </w:r>
      </w:ins>
    </w:p>
    <w:p w14:paraId="140471D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55" w:author="alexandra" w:date="2014-08-01T13:40:00Z"/>
          <w:rFonts w:ascii="Courier" w:hAnsi="Courier" w:cs="Courier"/>
          <w:sz w:val="26"/>
          <w:szCs w:val="26"/>
        </w:rPr>
      </w:pPr>
      <w:ins w:id="5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JUST                     </w:t>
        </w:r>
      </w:ins>
    </w:p>
    <w:p w14:paraId="09900B6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57" w:author="alexandra" w:date="2014-08-01T13:40:00Z"/>
          <w:rFonts w:ascii="Courier" w:hAnsi="Courier" w:cs="Courier"/>
          <w:sz w:val="26"/>
          <w:szCs w:val="26"/>
        </w:rPr>
      </w:pPr>
      <w:ins w:id="5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THROWING                 </w:t>
        </w:r>
      </w:ins>
    </w:p>
    <w:p w14:paraId="7611BD5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59" w:author="alexandra" w:date="2014-08-01T13:40:00Z"/>
          <w:rFonts w:ascii="Courier" w:hAnsi="Courier" w:cs="Courier"/>
          <w:sz w:val="26"/>
          <w:szCs w:val="26"/>
        </w:rPr>
      </w:pPr>
      <w:ins w:id="6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STUFF                    </w:t>
        </w:r>
      </w:ins>
    </w:p>
    <w:p w14:paraId="21998D6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61" w:author="alexandra" w:date="2014-08-01T13:40:00Z"/>
          <w:rFonts w:ascii="Courier" w:hAnsi="Courier" w:cs="Courier"/>
          <w:sz w:val="26"/>
          <w:szCs w:val="26"/>
        </w:rPr>
      </w:pPr>
      <w:ins w:id="6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INTO                     </w:t>
        </w:r>
      </w:ins>
    </w:p>
    <w:p w14:paraId="1AD3216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63" w:author="alexandra" w:date="2014-08-01T13:40:00Z"/>
          <w:rFonts w:ascii="Courier" w:hAnsi="Courier" w:cs="Courier"/>
          <w:sz w:val="26"/>
          <w:szCs w:val="26"/>
        </w:rPr>
      </w:pPr>
      <w:ins w:id="6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BOYS                     </w:t>
        </w:r>
      </w:ins>
    </w:p>
    <w:p w14:paraId="30B55CF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65" w:author="alexandra" w:date="2014-08-01T13:40:00Z"/>
          <w:rFonts w:ascii="Courier" w:hAnsi="Courier" w:cs="Courier"/>
          <w:sz w:val="26"/>
          <w:szCs w:val="26"/>
        </w:rPr>
      </w:pPr>
      <w:ins w:id="6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NOW                                           </w:t>
        </w:r>
      </w:ins>
    </w:p>
    <w:p w14:paraId="38BC1C7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67" w:author="alexandra" w:date="2014-08-01T13:40:00Z"/>
          <w:rFonts w:ascii="Courier" w:hAnsi="Courier" w:cs="Courier"/>
          <w:sz w:val="26"/>
          <w:szCs w:val="26"/>
        </w:rPr>
      </w:pPr>
      <w:ins w:id="6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ITS                      </w:t>
        </w:r>
      </w:ins>
    </w:p>
    <w:p w14:paraId="239CC59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69" w:author="alexandra" w:date="2014-08-01T13:40:00Z"/>
          <w:rFonts w:ascii="Courier" w:hAnsi="Courier" w:cs="Courier"/>
          <w:sz w:val="26"/>
          <w:szCs w:val="26"/>
        </w:rPr>
      </w:pPr>
      <w:ins w:id="7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A                        </w:t>
        </w:r>
      </w:ins>
    </w:p>
    <w:p w14:paraId="5054185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71" w:author="alexandra" w:date="2014-08-01T13:40:00Z"/>
          <w:rFonts w:ascii="Courier" w:hAnsi="Courier" w:cs="Courier"/>
          <w:sz w:val="26"/>
          <w:szCs w:val="26"/>
        </w:rPr>
      </w:pPr>
      <w:ins w:id="7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HIS                      </w:t>
        </w:r>
      </w:ins>
    </w:p>
    <w:p w14:paraId="4536216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73" w:author="alexandra" w:date="2014-08-01T13:40:00Z"/>
          <w:rFonts w:ascii="Courier" w:hAnsi="Courier" w:cs="Courier"/>
          <w:sz w:val="26"/>
          <w:szCs w:val="26"/>
        </w:rPr>
      </w:pPr>
      <w:ins w:id="7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LION                     </w:t>
        </w:r>
      </w:ins>
    </w:p>
    <w:p w14:paraId="48ABA8C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75" w:author="alexandra" w:date="2014-08-01T13:40:00Z"/>
          <w:rFonts w:ascii="Courier" w:hAnsi="Courier" w:cs="Courier"/>
          <w:sz w:val="26"/>
          <w:szCs w:val="26"/>
        </w:rPr>
      </w:pPr>
      <w:ins w:id="7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GOT                      </w:t>
        </w:r>
      </w:ins>
    </w:p>
    <w:p w14:paraId="7C75F37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77" w:author="alexandra" w:date="2014-08-01T13:40:00Z"/>
          <w:rFonts w:ascii="Courier" w:hAnsi="Courier" w:cs="Courier"/>
          <w:sz w:val="26"/>
          <w:szCs w:val="26"/>
        </w:rPr>
      </w:pPr>
      <w:ins w:id="7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P                        </w:t>
        </w:r>
      </w:ins>
    </w:p>
    <w:p w14:paraId="540AFA8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79" w:author="alexandra" w:date="2014-08-01T13:40:00Z"/>
          <w:rFonts w:ascii="Courier" w:hAnsi="Courier" w:cs="Courier"/>
          <w:sz w:val="26"/>
          <w:szCs w:val="26"/>
        </w:rPr>
      </w:pPr>
      <w:ins w:id="8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PAIR                     </w:t>
        </w:r>
      </w:ins>
    </w:p>
    <w:p w14:paraId="4439A0C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81" w:author="alexandra" w:date="2014-08-01T13:40:00Z"/>
          <w:rFonts w:ascii="Courier" w:hAnsi="Courier" w:cs="Courier"/>
          <w:sz w:val="26"/>
          <w:szCs w:val="26"/>
        </w:rPr>
      </w:pPr>
      <w:ins w:id="8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THESE                    </w:t>
        </w:r>
      </w:ins>
    </w:p>
    <w:p w14:paraId="71D8B6D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83" w:author="alexandra" w:date="2014-08-01T13:40:00Z"/>
          <w:rFonts w:ascii="Courier" w:hAnsi="Courier" w:cs="Courier"/>
          <w:sz w:val="26"/>
          <w:szCs w:val="26"/>
        </w:rPr>
      </w:pPr>
      <w:ins w:id="8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ARE                      </w:t>
        </w:r>
      </w:ins>
    </w:p>
    <w:p w14:paraId="21EA84A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85" w:author="alexandra" w:date="2014-08-01T13:40:00Z"/>
          <w:rFonts w:ascii="Courier" w:hAnsi="Courier" w:cs="Courier"/>
          <w:sz w:val="26"/>
          <w:szCs w:val="26"/>
        </w:rPr>
      </w:pPr>
      <w:ins w:id="8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BARS                     </w:t>
        </w:r>
      </w:ins>
    </w:p>
    <w:p w14:paraId="3CF0104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87" w:author="alexandra" w:date="2014-08-01T13:40:00Z"/>
          <w:rFonts w:ascii="Courier" w:hAnsi="Courier" w:cs="Courier"/>
          <w:sz w:val="26"/>
          <w:szCs w:val="26"/>
        </w:rPr>
      </w:pPr>
      <w:ins w:id="8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WATCHING                 </w:t>
        </w:r>
      </w:ins>
    </w:p>
    <w:p w14:paraId="60AE29B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89" w:author="alexandra" w:date="2014-08-01T13:40:00Z"/>
          <w:rFonts w:ascii="Courier" w:hAnsi="Courier" w:cs="Courier"/>
          <w:sz w:val="26"/>
          <w:szCs w:val="26"/>
        </w:rPr>
      </w:pPr>
      <w:ins w:id="90" w:author="alexandra" w:date="2014-08-01T13:40:00Z">
        <w:r>
          <w:rPr>
            <w:rFonts w:ascii="Courier" w:hAnsi="Courier" w:cs="Courier"/>
            <w:sz w:val="26"/>
            <w:szCs w:val="26"/>
          </w:rPr>
          <w:lastRenderedPageBreak/>
          <w:t xml:space="preserve">THE                      </w:t>
        </w:r>
      </w:ins>
    </w:p>
    <w:p w14:paraId="148275B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91" w:author="alexandra" w:date="2014-08-01T13:40:00Z"/>
          <w:rFonts w:ascii="Courier" w:hAnsi="Courier" w:cs="Courier"/>
          <w:sz w:val="26"/>
          <w:szCs w:val="26"/>
        </w:rPr>
      </w:pPr>
      <w:ins w:id="9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WATER                    </w:t>
        </w:r>
      </w:ins>
    </w:p>
    <w:p w14:paraId="6BE9F3F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93" w:author="alexandra" w:date="2014-08-01T13:40:00Z"/>
          <w:rFonts w:ascii="Courier" w:hAnsi="Courier" w:cs="Courier"/>
          <w:sz w:val="26"/>
          <w:szCs w:val="26"/>
        </w:rPr>
      </w:pPr>
      <w:ins w:id="9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SMALL                    </w:t>
        </w:r>
      </w:ins>
    </w:p>
    <w:p w14:paraId="0940734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95" w:author="alexandra" w:date="2014-08-01T13:40:00Z"/>
          <w:rFonts w:ascii="Courier" w:hAnsi="Courier" w:cs="Courier"/>
          <w:sz w:val="26"/>
          <w:szCs w:val="26"/>
        </w:rPr>
      </w:pPr>
      <w:ins w:id="9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THAT                     </w:t>
        </w:r>
      </w:ins>
    </w:p>
    <w:p w14:paraId="0893B8C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97" w:author="alexandra" w:date="2014-08-01T13:40:00Z"/>
          <w:rFonts w:ascii="Courier" w:hAnsi="Courier" w:cs="Courier"/>
          <w:sz w:val="26"/>
          <w:szCs w:val="26"/>
        </w:rPr>
      </w:pPr>
      <w:ins w:id="9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AND                      </w:t>
        </w:r>
      </w:ins>
    </w:p>
    <w:p w14:paraId="2624441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99" w:author="alexandra" w:date="2014-08-01T13:40:00Z"/>
          <w:rFonts w:ascii="Courier" w:hAnsi="Courier" w:cs="Courier"/>
          <w:sz w:val="26"/>
          <w:szCs w:val="26"/>
        </w:rPr>
      </w:pPr>
      <w:ins w:id="10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MAN                      </w:t>
        </w:r>
      </w:ins>
    </w:p>
    <w:p w14:paraId="58542C9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01" w:author="alexandra" w:date="2014-08-01T13:40:00Z"/>
          <w:rFonts w:ascii="Courier" w:hAnsi="Courier" w:cs="Courier"/>
          <w:sz w:val="26"/>
          <w:szCs w:val="26"/>
        </w:rPr>
      </w:pPr>
      <w:ins w:id="10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I                        </w:t>
        </w:r>
      </w:ins>
    </w:p>
    <w:p w14:paraId="303FBD0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03" w:author="alexandra" w:date="2014-08-01T13:40:00Z"/>
          <w:rFonts w:ascii="Courier" w:hAnsi="Courier" w:cs="Courier"/>
          <w:sz w:val="26"/>
          <w:szCs w:val="26"/>
        </w:rPr>
      </w:pPr>
      <w:ins w:id="104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GIVE                     </w:t>
        </w:r>
      </w:ins>
    </w:p>
    <w:p w14:paraId="184482E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05" w:author="alexandra" w:date="2014-08-01T13:40:00Z"/>
          <w:rFonts w:ascii="Courier" w:hAnsi="Courier" w:cs="Courier"/>
          <w:sz w:val="26"/>
          <w:szCs w:val="26"/>
        </w:rPr>
      </w:pPr>
      <w:ins w:id="10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HIM                      </w:t>
        </w:r>
      </w:ins>
    </w:p>
    <w:p w14:paraId="175E8FF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07" w:author="alexandra" w:date="2014-08-01T13:40:00Z"/>
          <w:rFonts w:ascii="Courier" w:hAnsi="Courier" w:cs="Courier"/>
          <w:sz w:val="26"/>
          <w:szCs w:val="26"/>
        </w:rPr>
      </w:pPr>
      <w:ins w:id="108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WHAT                     </w:t>
        </w:r>
      </w:ins>
    </w:p>
    <w:p w14:paraId="21C5CB7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09" w:author="alexandra" w:date="2014-08-01T13:40:00Z"/>
          <w:rFonts w:ascii="Courier" w:hAnsi="Courier" w:cs="Courier"/>
          <w:sz w:val="26"/>
          <w:szCs w:val="26"/>
        </w:rPr>
      </w:pPr>
      <w:ins w:id="110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NAME                     </w:t>
        </w:r>
      </w:ins>
    </w:p>
    <w:p w14:paraId="3C1BCB8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11" w:author="alexandra" w:date="2014-08-01T13:42:00Z"/>
          <w:rFonts w:ascii="Courier" w:hAnsi="Courier" w:cs="Courier"/>
          <w:sz w:val="26"/>
          <w:szCs w:val="26"/>
        </w:rPr>
      </w:pPr>
      <w:ins w:id="112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CANT   </w:t>
        </w:r>
      </w:ins>
    </w:p>
    <w:p w14:paraId="115AF8F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13" w:author="alexandra" w:date="2014-08-01T13:40:00Z"/>
          <w:rFonts w:ascii="Courier" w:hAnsi="Courier" w:cs="Courier"/>
          <w:sz w:val="26"/>
          <w:szCs w:val="26"/>
        </w:rPr>
      </w:pPr>
      <w:proofErr w:type="spellStart"/>
      <w:proofErr w:type="gramStart"/>
      <w:ins w:id="114" w:author="alexandra" w:date="2014-08-01T13:42:00Z">
        <w:r>
          <w:rPr>
            <w:rFonts w:ascii="Courier" w:hAnsi="Courier" w:cs="Courier"/>
            <w:sz w:val="26"/>
            <w:szCs w:val="26"/>
          </w:rPr>
          <w:t>supoe</w:t>
        </w:r>
      </w:ins>
      <w:proofErr w:type="spellEnd"/>
      <w:proofErr w:type="gramEnd"/>
      <w:ins w:id="115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                  </w:t>
        </w:r>
      </w:ins>
    </w:p>
    <w:p w14:paraId="6A0D10A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16" w:author="alexandra" w:date="2014-08-01T13:40:00Z"/>
          <w:rFonts w:ascii="Courier" w:hAnsi="Courier" w:cs="Courier"/>
          <w:sz w:val="26"/>
          <w:szCs w:val="26"/>
        </w:rPr>
      </w:pPr>
      <w:ins w:id="117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REMEMBER                 </w:t>
        </w:r>
      </w:ins>
    </w:p>
    <w:p w14:paraId="12451EC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18" w:author="alexandra" w:date="2014-08-01T13:40:00Z"/>
          <w:rFonts w:ascii="Courier" w:hAnsi="Courier" w:cs="Courier"/>
          <w:sz w:val="26"/>
          <w:szCs w:val="26"/>
        </w:rPr>
      </w:pPr>
      <w:ins w:id="119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BUT                      </w:t>
        </w:r>
      </w:ins>
    </w:p>
    <w:p w14:paraId="00BB7E8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20" w:author="alexandra" w:date="2014-08-01T13:40:00Z"/>
          <w:rFonts w:ascii="Courier" w:hAnsi="Courier" w:cs="Courier"/>
          <w:sz w:val="26"/>
          <w:szCs w:val="26"/>
        </w:rPr>
      </w:pPr>
      <w:ins w:id="121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YEAH                     </w:t>
        </w:r>
      </w:ins>
    </w:p>
    <w:p w14:paraId="33F1FC0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22" w:author="alexandra" w:date="2014-08-01T13:40:00Z"/>
          <w:rFonts w:ascii="Courier" w:hAnsi="Courier" w:cs="Courier"/>
          <w:sz w:val="26"/>
          <w:szCs w:val="26"/>
        </w:rPr>
      </w:pPr>
      <w:ins w:id="123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PRETTY                   </w:t>
        </w:r>
      </w:ins>
    </w:p>
    <w:p w14:paraId="655D689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24" w:author="alexandra" w:date="2014-08-01T13:40:00Z"/>
          <w:rFonts w:ascii="Courier" w:hAnsi="Courier" w:cs="Courier"/>
          <w:sz w:val="26"/>
          <w:szCs w:val="26"/>
        </w:rPr>
      </w:pPr>
      <w:ins w:id="125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NICE                     </w:t>
        </w:r>
      </w:ins>
    </w:p>
    <w:p w14:paraId="4B83217E" w14:textId="77777777" w:rsidR="00EC1158" w:rsidRDefault="00EC1158" w:rsidP="00EC1158">
      <w:pPr>
        <w:rPr>
          <w:rFonts w:ascii="Times New Roman" w:hAnsi="Times New Roman" w:cs="Times New Roman"/>
          <w:sz w:val="24"/>
          <w:szCs w:val="24"/>
        </w:rPr>
      </w:pPr>
      <w:ins w:id="126" w:author="alexandra" w:date="2014-08-01T13:40:00Z">
        <w:r>
          <w:rPr>
            <w:rFonts w:ascii="Courier" w:hAnsi="Courier" w:cs="Courier"/>
            <w:sz w:val="26"/>
            <w:szCs w:val="26"/>
          </w:rPr>
          <w:t xml:space="preserve">IN  </w:t>
        </w:r>
      </w:ins>
    </w:p>
    <w:p w14:paraId="00A8C7D4" w14:textId="77777777" w:rsidR="00EC1158" w:rsidRDefault="00EC1158">
      <w:pPr>
        <w:rPr>
          <w:ins w:id="127" w:author="alexandra" w:date="2014-08-01T13:41:00Z"/>
          <w:rFonts w:ascii="Times New Roman" w:hAnsi="Times New Roman" w:cs="Times New Roman"/>
          <w:sz w:val="24"/>
          <w:szCs w:val="24"/>
        </w:rPr>
        <w:sectPr w:rsidR="00EC1158" w:rsidSect="00EC115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  <w:sectPrChange w:id="128" w:author="alexandra" w:date="2014-08-01T13:41:00Z">
            <w:sectPr w:rsidR="00EC1158" w:rsidSect="00EC1158">
              <w:pgMar w:top="1440" w:right="1440" w:bottom="1440" w:left="1440" w:header="720" w:footer="720" w:gutter="0"/>
              <w:cols w:num="1"/>
            </w:sectPr>
          </w:sectPrChange>
        </w:sectPr>
      </w:pPr>
    </w:p>
    <w:p w14:paraId="6606B674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Cooke Theft</w:t>
      </w:r>
    </w:p>
    <w:p w14:paraId="2A9260F3" w14:textId="77777777" w:rsidR="000C551C" w:rsidRDefault="00C03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and the</w:t>
      </w:r>
      <w:r w:rsidR="00243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5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3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girl there the cookie uh there the water their throwing it out now she in there washers waste </w:t>
      </w:r>
      <w:del w:id="129" w:author="alexandra" w:date="2014-08-01T13:42:00Z">
        <w:r w:rsidDel="00EC1158">
          <w:rPr>
            <w:rFonts w:ascii="Times New Roman" w:hAnsi="Times New Roman" w:cs="Times New Roman"/>
            <w:sz w:val="24"/>
            <w:szCs w:val="24"/>
          </w:rPr>
          <w:delText xml:space="preserve">p a p e </w:delText>
        </w:r>
      </w:del>
      <w:proofErr w:type="spellStart"/>
      <w:r>
        <w:rPr>
          <w:rFonts w:ascii="Times New Roman" w:hAnsi="Times New Roman" w:cs="Times New Roman"/>
          <w:sz w:val="24"/>
          <w:szCs w:val="24"/>
        </w:rPr>
        <w:t>paple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</w:t>
      </w:r>
      <w:r w:rsidR="002435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out in the house and now the water </w:t>
      </w:r>
      <w:r w:rsidR="002435D9">
        <w:rPr>
          <w:rFonts w:ascii="Times New Roman" w:hAnsi="Times New Roman" w:cs="Times New Roman"/>
          <w:sz w:val="24"/>
          <w:szCs w:val="24"/>
        </w:rPr>
        <w:t>downstairs</w:t>
      </w:r>
      <w:r>
        <w:rPr>
          <w:rFonts w:ascii="Times New Roman" w:hAnsi="Times New Roman" w:cs="Times New Roman"/>
          <w:sz w:val="24"/>
          <w:szCs w:val="24"/>
        </w:rPr>
        <w:t xml:space="preserve"> up here ther</w:t>
      </w:r>
      <w:r w:rsidR="002435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the son he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pushing down is right there church not a church its a </w:t>
      </w:r>
      <w:del w:id="130" w:author="alexandra" w:date="2014-08-01T13:42:00Z">
        <w:r w:rsidDel="00EC1158">
          <w:rPr>
            <w:rFonts w:ascii="Times New Roman" w:hAnsi="Times New Roman" w:cs="Times New Roman"/>
            <w:sz w:val="24"/>
            <w:szCs w:val="24"/>
          </w:rPr>
          <w:delText xml:space="preserve">? s t o o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stool and she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say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del w:id="131" w:author="alexandra" w:date="2014-08-01T13:44:00Z">
        <w:r w:rsidDel="00EC115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she up there with her hand and they cant see whatever she </w:t>
      </w:r>
      <w:r w:rsidR="002435D9">
        <w:rPr>
          <w:rFonts w:ascii="Times New Roman" w:hAnsi="Times New Roman" w:cs="Times New Roman"/>
          <w:sz w:val="24"/>
          <w:szCs w:val="24"/>
        </w:rPr>
        <w:t xml:space="preserve">so and so now there taking their cookies and thinking they can eat everything and </w:t>
      </w:r>
      <w:del w:id="132" w:author="alexandra" w:date="2014-08-01T13:43:00Z">
        <w:r w:rsidR="002435D9" w:rsidDel="00EC1158">
          <w:rPr>
            <w:rFonts w:ascii="Times New Roman" w:hAnsi="Times New Roman" w:cs="Times New Roman"/>
            <w:sz w:val="24"/>
            <w:szCs w:val="24"/>
          </w:rPr>
          <w:delText xml:space="preserve">uh </w:delText>
        </w:r>
      </w:del>
      <w:r w:rsidR="002435D9">
        <w:rPr>
          <w:rFonts w:ascii="Times New Roman" w:hAnsi="Times New Roman" w:cs="Times New Roman"/>
          <w:sz w:val="24"/>
          <w:szCs w:val="24"/>
        </w:rPr>
        <w:t xml:space="preserve">so well </w:t>
      </w:r>
      <w:proofErr w:type="spellStart"/>
      <w:r w:rsidR="002435D9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2435D9">
        <w:rPr>
          <w:rFonts w:ascii="Times New Roman" w:hAnsi="Times New Roman" w:cs="Times New Roman"/>
          <w:sz w:val="24"/>
          <w:szCs w:val="24"/>
        </w:rPr>
        <w:t xml:space="preserve"> got her shoes he got ? </w:t>
      </w:r>
      <w:proofErr w:type="gramStart"/>
      <w:r w:rsidR="002435D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435D9">
        <w:rPr>
          <w:rFonts w:ascii="Times New Roman" w:hAnsi="Times New Roman" w:cs="Times New Roman"/>
          <w:sz w:val="24"/>
          <w:szCs w:val="24"/>
        </w:rPr>
        <w:t xml:space="preserve"> it pretty bad their nice and thats his mom so and thats and thats in his is yeah thats down up here and up here that s chi not chicken </w:t>
      </w:r>
      <w:del w:id="133" w:author="alexandra" w:date="2014-08-01T13:42:00Z">
        <w:r w:rsidR="002435D9" w:rsidDel="00EC1158">
          <w:rPr>
            <w:rFonts w:ascii="Times New Roman" w:hAnsi="Times New Roman" w:cs="Times New Roman"/>
            <w:sz w:val="24"/>
            <w:szCs w:val="24"/>
          </w:rPr>
          <w:delText xml:space="preserve">c a b i </w:delText>
        </w:r>
      </w:del>
      <w:proofErr w:type="spellStart"/>
      <w:r w:rsidR="002435D9">
        <w:rPr>
          <w:rFonts w:ascii="Times New Roman" w:hAnsi="Times New Roman" w:cs="Times New Roman"/>
          <w:sz w:val="24"/>
          <w:szCs w:val="24"/>
        </w:rPr>
        <w:t>cabi</w:t>
      </w:r>
      <w:proofErr w:type="spellEnd"/>
      <w:r w:rsidR="002435D9">
        <w:rPr>
          <w:rFonts w:ascii="Times New Roman" w:hAnsi="Times New Roman" w:cs="Times New Roman"/>
          <w:sz w:val="24"/>
          <w:szCs w:val="24"/>
        </w:rPr>
        <w:t xml:space="preserve"> cable table and theres out in the water outside theres a tree thats the grass that pretty much everything </w:t>
      </w:r>
      <w:proofErr w:type="spellStart"/>
      <w:r w:rsidR="002435D9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2435D9">
        <w:rPr>
          <w:rFonts w:ascii="Times New Roman" w:hAnsi="Times New Roman" w:cs="Times New Roman"/>
          <w:sz w:val="24"/>
          <w:szCs w:val="24"/>
        </w:rPr>
        <w:t xml:space="preserve"> </w:t>
      </w:r>
      <w:del w:id="134" w:author="alexandra" w:date="2014-08-01T13:43:00Z">
        <w:r w:rsidR="002435D9" w:rsidDel="00EC1158">
          <w:rPr>
            <w:rFonts w:ascii="Times New Roman" w:hAnsi="Times New Roman" w:cs="Times New Roman"/>
            <w:sz w:val="24"/>
            <w:szCs w:val="24"/>
          </w:rPr>
          <w:delText xml:space="preserve">uh </w:delText>
        </w:r>
      </w:del>
    </w:p>
    <w:p w14:paraId="4C9E234B" w14:textId="77777777" w:rsidR="00EC5119" w:rsidRDefault="00EC1158">
      <w:pPr>
        <w:rPr>
          <w:ins w:id="135" w:author="alexandra" w:date="2014-08-01T13:42:00Z"/>
          <w:rFonts w:ascii="Times New Roman" w:hAnsi="Times New Roman" w:cs="Times New Roman"/>
          <w:sz w:val="24"/>
          <w:szCs w:val="24"/>
        </w:rPr>
      </w:pPr>
      <w:ins w:id="136" w:author="alexandra" w:date="2014-08-01T13:42:00Z">
        <w:r>
          <w:rPr>
            <w:rFonts w:ascii="Times New Roman" w:hAnsi="Times New Roman" w:cs="Times New Roman"/>
            <w:sz w:val="24"/>
            <w:szCs w:val="24"/>
          </w:rPr>
          <w:t>Total: 151</w:t>
        </w:r>
      </w:ins>
    </w:p>
    <w:p w14:paraId="69BCC5FE" w14:textId="77777777" w:rsidR="00EC1158" w:rsidRPr="00EC1158" w:rsidRDefault="00EC1158" w:rsidP="00EC1158">
      <w:pPr>
        <w:rPr>
          <w:ins w:id="137" w:author="alexandra" w:date="2014-08-01T13:44:00Z"/>
          <w:rFonts w:ascii="Times New Roman" w:hAnsi="Times New Roman" w:cs="Times New Roman"/>
          <w:sz w:val="24"/>
          <w:szCs w:val="24"/>
          <w:rPrChange w:id="138" w:author="alexandra" w:date="2014-08-01T13:45:00Z">
            <w:rPr>
              <w:ins w:id="139" w:author="alexandra" w:date="2014-08-01T13:44:00Z"/>
              <w:rFonts w:ascii="Courier" w:hAnsi="Courier" w:cs="Courier"/>
              <w:sz w:val="26"/>
              <w:szCs w:val="26"/>
            </w:rPr>
          </w:rPrChange>
        </w:rPr>
        <w:sectPr w:rsidR="00EC1158" w:rsidRPr="00EC1158" w:rsidSect="00EC11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  <w:pPrChange w:id="140" w:author="alexandra" w:date="2014-08-01T13:45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141" w:author="alexandra" w:date="2014-08-01T13:42:00Z">
        <w:r>
          <w:rPr>
            <w:rFonts w:ascii="Times New Roman" w:hAnsi="Times New Roman" w:cs="Times New Roman"/>
            <w:sz w:val="24"/>
            <w:szCs w:val="24"/>
          </w:rPr>
          <w:t xml:space="preserve">Different: </w:t>
        </w:r>
      </w:ins>
      <w:ins w:id="142" w:author="alexandra" w:date="2014-08-01T13:45:00Z">
        <w:r>
          <w:rPr>
            <w:rFonts w:ascii="Times New Roman" w:hAnsi="Times New Roman" w:cs="Times New Roman"/>
            <w:sz w:val="24"/>
            <w:szCs w:val="24"/>
          </w:rPr>
          <w:t>63</w:t>
        </w:r>
      </w:ins>
    </w:p>
    <w:p w14:paraId="0A0481A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43" w:author="alexandra" w:date="2014-08-01T13:44:00Z"/>
          <w:rFonts w:ascii="Courier" w:hAnsi="Courier" w:cs="Courier"/>
          <w:sz w:val="26"/>
          <w:szCs w:val="26"/>
        </w:rPr>
      </w:pPr>
      <w:ins w:id="144" w:author="alexandra" w:date="2014-08-01T13:44:00Z">
        <w:r>
          <w:rPr>
            <w:rFonts w:ascii="Courier" w:hAnsi="Courier" w:cs="Courier"/>
            <w:sz w:val="26"/>
            <w:szCs w:val="26"/>
          </w:rPr>
          <w:lastRenderedPageBreak/>
          <w:t xml:space="preserve">A                        </w:t>
        </w:r>
      </w:ins>
    </w:p>
    <w:p w14:paraId="69EDEDF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45" w:author="alexandra" w:date="2014-08-01T13:44:00Z"/>
          <w:rFonts w:ascii="Courier" w:hAnsi="Courier" w:cs="Courier"/>
          <w:sz w:val="26"/>
          <w:szCs w:val="26"/>
        </w:rPr>
      </w:pPr>
      <w:ins w:id="14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AND                                              </w:t>
        </w:r>
      </w:ins>
    </w:p>
    <w:p w14:paraId="67CE9C2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47" w:author="alexandra" w:date="2014-08-01T13:44:00Z"/>
          <w:rFonts w:ascii="Courier" w:hAnsi="Courier" w:cs="Courier"/>
          <w:sz w:val="26"/>
          <w:szCs w:val="26"/>
        </w:rPr>
      </w:pPr>
      <w:ins w:id="14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BAD                      </w:t>
        </w:r>
      </w:ins>
    </w:p>
    <w:p w14:paraId="7C488CC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49" w:author="alexandra" w:date="2014-08-01T13:44:00Z"/>
          <w:rFonts w:ascii="Courier" w:hAnsi="Courier" w:cs="Courier"/>
          <w:sz w:val="26"/>
          <w:szCs w:val="26"/>
        </w:rPr>
      </w:pPr>
      <w:ins w:id="15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CABLE                    </w:t>
        </w:r>
      </w:ins>
    </w:p>
    <w:p w14:paraId="064EAD7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51" w:author="alexandra" w:date="2014-08-01T13:44:00Z"/>
          <w:rFonts w:ascii="Courier" w:hAnsi="Courier" w:cs="Courier"/>
          <w:sz w:val="26"/>
          <w:szCs w:val="26"/>
        </w:rPr>
      </w:pPr>
      <w:ins w:id="15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CAN                      </w:t>
        </w:r>
      </w:ins>
    </w:p>
    <w:p w14:paraId="1361F7D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53" w:author="alexandra" w:date="2014-08-01T13:44:00Z"/>
          <w:rFonts w:ascii="Courier" w:hAnsi="Courier" w:cs="Courier"/>
          <w:sz w:val="26"/>
          <w:szCs w:val="26"/>
        </w:rPr>
      </w:pPr>
      <w:ins w:id="15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CANT                     </w:t>
        </w:r>
      </w:ins>
    </w:p>
    <w:p w14:paraId="306EAB4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55" w:author="alexandra" w:date="2014-08-01T13:44:00Z"/>
          <w:rFonts w:ascii="Courier" w:hAnsi="Courier" w:cs="Courier"/>
          <w:sz w:val="26"/>
          <w:szCs w:val="26"/>
        </w:rPr>
      </w:pPr>
      <w:ins w:id="15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CHICKEN                  </w:t>
        </w:r>
      </w:ins>
    </w:p>
    <w:p w14:paraId="20ACD1E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57" w:author="alexandra" w:date="2014-08-01T13:44:00Z"/>
          <w:rFonts w:ascii="Courier" w:hAnsi="Courier" w:cs="Courier"/>
          <w:sz w:val="26"/>
          <w:szCs w:val="26"/>
        </w:rPr>
      </w:pPr>
      <w:ins w:id="15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CHURCH                   </w:t>
        </w:r>
      </w:ins>
    </w:p>
    <w:p w14:paraId="20FC627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59" w:author="alexandra" w:date="2014-08-01T13:44:00Z"/>
          <w:rFonts w:ascii="Courier" w:hAnsi="Courier" w:cs="Courier"/>
          <w:sz w:val="26"/>
          <w:szCs w:val="26"/>
        </w:rPr>
      </w:pPr>
      <w:ins w:id="16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COOKIE                   </w:t>
        </w:r>
      </w:ins>
    </w:p>
    <w:p w14:paraId="0D5AD5F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61" w:author="alexandra" w:date="2014-08-01T13:44:00Z"/>
          <w:rFonts w:ascii="Courier" w:hAnsi="Courier" w:cs="Courier"/>
          <w:sz w:val="26"/>
          <w:szCs w:val="26"/>
        </w:rPr>
      </w:pPr>
      <w:ins w:id="16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COOKIES                  </w:t>
        </w:r>
      </w:ins>
    </w:p>
    <w:p w14:paraId="70CE161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63" w:author="alexandra" w:date="2014-08-01T13:44:00Z"/>
          <w:rFonts w:ascii="Courier" w:hAnsi="Courier" w:cs="Courier"/>
          <w:sz w:val="26"/>
          <w:szCs w:val="26"/>
        </w:rPr>
      </w:pPr>
      <w:ins w:id="16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DOWN                     </w:t>
        </w:r>
      </w:ins>
    </w:p>
    <w:p w14:paraId="2D31D87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65" w:author="alexandra" w:date="2014-08-01T13:44:00Z"/>
          <w:rFonts w:ascii="Courier" w:hAnsi="Courier" w:cs="Courier"/>
          <w:sz w:val="26"/>
          <w:szCs w:val="26"/>
        </w:rPr>
      </w:pPr>
      <w:ins w:id="16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DOWNSTAIRS               </w:t>
        </w:r>
      </w:ins>
    </w:p>
    <w:p w14:paraId="6C49B63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67" w:author="alexandra" w:date="2014-08-01T13:44:00Z"/>
          <w:rFonts w:ascii="Courier" w:hAnsi="Courier" w:cs="Courier"/>
          <w:sz w:val="26"/>
          <w:szCs w:val="26"/>
        </w:rPr>
      </w:pPr>
      <w:ins w:id="16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EAT                      </w:t>
        </w:r>
      </w:ins>
    </w:p>
    <w:p w14:paraId="62E0B1F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69" w:author="alexandra" w:date="2014-08-01T13:44:00Z"/>
          <w:rFonts w:ascii="Courier" w:hAnsi="Courier" w:cs="Courier"/>
          <w:sz w:val="26"/>
          <w:szCs w:val="26"/>
        </w:rPr>
      </w:pPr>
      <w:ins w:id="17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EVERYTHING               </w:t>
        </w:r>
      </w:ins>
    </w:p>
    <w:p w14:paraId="611894A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71" w:author="alexandra" w:date="2014-08-01T13:44:00Z"/>
          <w:rFonts w:ascii="Courier" w:hAnsi="Courier" w:cs="Courier"/>
          <w:sz w:val="26"/>
          <w:szCs w:val="26"/>
        </w:rPr>
      </w:pPr>
      <w:ins w:id="17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GIRL                     </w:t>
        </w:r>
      </w:ins>
    </w:p>
    <w:p w14:paraId="070C3D9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73" w:author="alexandra" w:date="2014-08-01T13:44:00Z"/>
          <w:rFonts w:ascii="Courier" w:hAnsi="Courier" w:cs="Courier"/>
          <w:sz w:val="26"/>
          <w:szCs w:val="26"/>
        </w:rPr>
      </w:pPr>
      <w:ins w:id="17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GOT                      </w:t>
        </w:r>
      </w:ins>
    </w:p>
    <w:p w14:paraId="7BA378A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75" w:author="alexandra" w:date="2014-08-01T13:44:00Z"/>
          <w:rFonts w:ascii="Courier" w:hAnsi="Courier" w:cs="Courier"/>
          <w:sz w:val="26"/>
          <w:szCs w:val="26"/>
        </w:rPr>
      </w:pPr>
      <w:ins w:id="17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GRASS                                          </w:t>
        </w:r>
      </w:ins>
    </w:p>
    <w:p w14:paraId="4959BF9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77" w:author="alexandra" w:date="2014-08-01T13:44:00Z"/>
          <w:rFonts w:ascii="Courier" w:hAnsi="Courier" w:cs="Courier"/>
          <w:sz w:val="26"/>
          <w:szCs w:val="26"/>
        </w:rPr>
      </w:pPr>
      <w:ins w:id="17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HAND                     </w:t>
        </w:r>
      </w:ins>
    </w:p>
    <w:p w14:paraId="1317106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79" w:author="alexandra" w:date="2014-08-01T13:44:00Z"/>
          <w:rFonts w:ascii="Courier" w:hAnsi="Courier" w:cs="Courier"/>
          <w:sz w:val="26"/>
          <w:szCs w:val="26"/>
        </w:rPr>
      </w:pPr>
      <w:ins w:id="18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HE                       </w:t>
        </w:r>
      </w:ins>
    </w:p>
    <w:p w14:paraId="76DCA9B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81" w:author="alexandra" w:date="2014-08-01T13:44:00Z"/>
          <w:rFonts w:ascii="Courier" w:hAnsi="Courier" w:cs="Courier"/>
          <w:sz w:val="26"/>
          <w:szCs w:val="26"/>
        </w:rPr>
      </w:pPr>
      <w:ins w:id="18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HER                      </w:t>
        </w:r>
      </w:ins>
    </w:p>
    <w:p w14:paraId="0A66AB3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83" w:author="alexandra" w:date="2014-08-01T13:44:00Z"/>
          <w:rFonts w:ascii="Courier" w:hAnsi="Courier" w:cs="Courier"/>
          <w:sz w:val="26"/>
          <w:szCs w:val="26"/>
        </w:rPr>
      </w:pPr>
      <w:ins w:id="18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HERE                     </w:t>
        </w:r>
      </w:ins>
    </w:p>
    <w:p w14:paraId="1FC3349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85" w:author="alexandra" w:date="2014-08-01T13:44:00Z"/>
          <w:rFonts w:ascii="Courier" w:hAnsi="Courier" w:cs="Courier"/>
          <w:sz w:val="26"/>
          <w:szCs w:val="26"/>
        </w:rPr>
      </w:pPr>
      <w:ins w:id="18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HIS                      </w:t>
        </w:r>
      </w:ins>
    </w:p>
    <w:p w14:paraId="1EC4ABD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87" w:author="alexandra" w:date="2014-08-01T13:44:00Z"/>
          <w:rFonts w:ascii="Courier" w:hAnsi="Courier" w:cs="Courier"/>
          <w:sz w:val="26"/>
          <w:szCs w:val="26"/>
        </w:rPr>
      </w:pPr>
      <w:ins w:id="188" w:author="alexandra" w:date="2014-08-01T13:44:00Z">
        <w:r>
          <w:rPr>
            <w:rFonts w:ascii="Courier" w:hAnsi="Courier" w:cs="Courier"/>
            <w:sz w:val="26"/>
            <w:szCs w:val="26"/>
          </w:rPr>
          <w:lastRenderedPageBreak/>
          <w:t xml:space="preserve">HOUSE                    </w:t>
        </w:r>
      </w:ins>
    </w:p>
    <w:p w14:paraId="7A01390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89" w:author="alexandra" w:date="2014-08-01T13:44:00Z"/>
          <w:rFonts w:ascii="Courier" w:hAnsi="Courier" w:cs="Courier"/>
          <w:sz w:val="26"/>
          <w:szCs w:val="26"/>
        </w:rPr>
      </w:pPr>
      <w:ins w:id="19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I                        </w:t>
        </w:r>
      </w:ins>
    </w:p>
    <w:p w14:paraId="1BF5F79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91" w:author="alexandra" w:date="2014-08-01T13:44:00Z"/>
          <w:rFonts w:ascii="Courier" w:hAnsi="Courier" w:cs="Courier"/>
          <w:sz w:val="26"/>
          <w:szCs w:val="26"/>
        </w:rPr>
      </w:pPr>
      <w:ins w:id="19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IN                       </w:t>
        </w:r>
      </w:ins>
    </w:p>
    <w:p w14:paraId="4629513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93" w:author="alexandra" w:date="2014-08-01T13:44:00Z"/>
          <w:rFonts w:ascii="Courier" w:hAnsi="Courier" w:cs="Courier"/>
          <w:sz w:val="26"/>
          <w:szCs w:val="26"/>
        </w:rPr>
      </w:pPr>
      <w:ins w:id="19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IS                       </w:t>
        </w:r>
      </w:ins>
    </w:p>
    <w:p w14:paraId="3A1DD5F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95" w:author="alexandra" w:date="2014-08-01T13:44:00Z"/>
          <w:rFonts w:ascii="Courier" w:hAnsi="Courier" w:cs="Courier"/>
          <w:sz w:val="26"/>
          <w:szCs w:val="26"/>
        </w:rPr>
      </w:pPr>
      <w:ins w:id="19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IT                       </w:t>
        </w:r>
      </w:ins>
    </w:p>
    <w:p w14:paraId="25A651E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97" w:author="alexandra" w:date="2014-08-01T13:44:00Z"/>
          <w:rFonts w:ascii="Courier" w:hAnsi="Courier" w:cs="Courier"/>
          <w:sz w:val="26"/>
          <w:szCs w:val="26"/>
        </w:rPr>
      </w:pPr>
      <w:ins w:id="19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ITS                      </w:t>
        </w:r>
      </w:ins>
    </w:p>
    <w:p w14:paraId="78A0D75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199" w:author="alexandra" w:date="2014-08-01T13:44:00Z"/>
          <w:rFonts w:ascii="Courier" w:hAnsi="Courier" w:cs="Courier"/>
          <w:sz w:val="26"/>
          <w:szCs w:val="26"/>
        </w:rPr>
      </w:pPr>
      <w:ins w:id="20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MOM                      </w:t>
        </w:r>
      </w:ins>
    </w:p>
    <w:p w14:paraId="4D722F4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01" w:author="alexandra" w:date="2014-08-01T13:44:00Z"/>
          <w:rFonts w:ascii="Courier" w:hAnsi="Courier" w:cs="Courier"/>
          <w:sz w:val="26"/>
          <w:szCs w:val="26"/>
        </w:rPr>
      </w:pPr>
      <w:ins w:id="20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MUCH                     </w:t>
        </w:r>
      </w:ins>
    </w:p>
    <w:p w14:paraId="308D58D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03" w:author="alexandra" w:date="2014-08-01T13:44:00Z"/>
          <w:rFonts w:ascii="Courier" w:hAnsi="Courier" w:cs="Courier"/>
          <w:sz w:val="26"/>
          <w:szCs w:val="26"/>
        </w:rPr>
      </w:pPr>
      <w:ins w:id="20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NICE                     </w:t>
        </w:r>
      </w:ins>
    </w:p>
    <w:p w14:paraId="39960EF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05" w:author="alexandra" w:date="2014-08-01T13:44:00Z"/>
          <w:rFonts w:ascii="Courier" w:hAnsi="Courier" w:cs="Courier"/>
          <w:sz w:val="26"/>
          <w:szCs w:val="26"/>
        </w:rPr>
      </w:pPr>
      <w:ins w:id="20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NOT                      </w:t>
        </w:r>
      </w:ins>
    </w:p>
    <w:p w14:paraId="4CC8F1E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07" w:author="alexandra" w:date="2014-08-01T13:44:00Z"/>
          <w:rFonts w:ascii="Courier" w:hAnsi="Courier" w:cs="Courier"/>
          <w:sz w:val="26"/>
          <w:szCs w:val="26"/>
        </w:rPr>
      </w:pPr>
      <w:ins w:id="20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NOW                      </w:t>
        </w:r>
      </w:ins>
    </w:p>
    <w:p w14:paraId="53F5BC8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09" w:author="alexandra" w:date="2014-08-01T13:44:00Z"/>
          <w:rFonts w:ascii="Courier" w:hAnsi="Courier" w:cs="Courier"/>
          <w:sz w:val="26"/>
          <w:szCs w:val="26"/>
        </w:rPr>
      </w:pPr>
      <w:ins w:id="21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OUT                      </w:t>
        </w:r>
      </w:ins>
    </w:p>
    <w:p w14:paraId="154F7AE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11" w:author="alexandra" w:date="2014-08-01T13:44:00Z"/>
          <w:rFonts w:ascii="Courier" w:hAnsi="Courier" w:cs="Courier"/>
          <w:sz w:val="26"/>
          <w:szCs w:val="26"/>
        </w:rPr>
      </w:pPr>
      <w:ins w:id="21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OUTSIDE                  </w:t>
        </w:r>
      </w:ins>
    </w:p>
    <w:p w14:paraId="252B28F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13" w:author="alexandra" w:date="2014-08-01T13:44:00Z"/>
          <w:rFonts w:ascii="Courier" w:hAnsi="Courier" w:cs="Courier"/>
          <w:sz w:val="26"/>
          <w:szCs w:val="26"/>
        </w:rPr>
      </w:pPr>
      <w:ins w:id="21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PRETTY                   </w:t>
        </w:r>
      </w:ins>
    </w:p>
    <w:p w14:paraId="03D064C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15" w:author="alexandra" w:date="2014-08-01T13:44:00Z"/>
          <w:rFonts w:ascii="Courier" w:hAnsi="Courier" w:cs="Courier"/>
          <w:sz w:val="26"/>
          <w:szCs w:val="26"/>
        </w:rPr>
      </w:pPr>
      <w:ins w:id="21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PUSHING                  RIGHT                    </w:t>
        </w:r>
      </w:ins>
    </w:p>
    <w:p w14:paraId="6CB6EB3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17" w:author="alexandra" w:date="2014-08-01T13:44:00Z"/>
          <w:rFonts w:ascii="Courier" w:hAnsi="Courier" w:cs="Courier"/>
          <w:sz w:val="26"/>
          <w:szCs w:val="26"/>
        </w:rPr>
      </w:pPr>
      <w:ins w:id="21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SAY                      </w:t>
        </w:r>
      </w:ins>
    </w:p>
    <w:p w14:paraId="406AEE1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19" w:author="alexandra" w:date="2014-08-01T13:44:00Z"/>
          <w:rFonts w:ascii="Courier" w:hAnsi="Courier" w:cs="Courier"/>
          <w:sz w:val="26"/>
          <w:szCs w:val="26"/>
        </w:rPr>
      </w:pPr>
      <w:ins w:id="22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SEE                      </w:t>
        </w:r>
      </w:ins>
    </w:p>
    <w:p w14:paraId="613D5A2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21" w:author="alexandra" w:date="2014-08-01T13:44:00Z"/>
          <w:rFonts w:ascii="Courier" w:hAnsi="Courier" w:cs="Courier"/>
          <w:sz w:val="26"/>
          <w:szCs w:val="26"/>
        </w:rPr>
      </w:pPr>
      <w:ins w:id="22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SHE                      </w:t>
        </w:r>
      </w:ins>
    </w:p>
    <w:p w14:paraId="09B8439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23" w:author="alexandra" w:date="2014-08-01T13:44:00Z"/>
          <w:rFonts w:ascii="Courier" w:hAnsi="Courier" w:cs="Courier"/>
          <w:sz w:val="26"/>
          <w:szCs w:val="26"/>
        </w:rPr>
      </w:pPr>
      <w:ins w:id="22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SHOES                    </w:t>
        </w:r>
      </w:ins>
    </w:p>
    <w:p w14:paraId="7D04CA6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25" w:author="alexandra" w:date="2014-08-01T13:44:00Z"/>
          <w:rFonts w:ascii="Courier" w:hAnsi="Courier" w:cs="Courier"/>
          <w:sz w:val="26"/>
          <w:szCs w:val="26"/>
        </w:rPr>
      </w:pPr>
      <w:ins w:id="22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SO                       </w:t>
        </w:r>
      </w:ins>
    </w:p>
    <w:p w14:paraId="3BD571C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27" w:author="alexandra" w:date="2014-08-01T13:44:00Z"/>
          <w:rFonts w:ascii="Courier" w:hAnsi="Courier" w:cs="Courier"/>
          <w:sz w:val="26"/>
          <w:szCs w:val="26"/>
        </w:rPr>
      </w:pPr>
      <w:ins w:id="22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SON                      </w:t>
        </w:r>
      </w:ins>
    </w:p>
    <w:p w14:paraId="067B17D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29" w:author="alexandra" w:date="2014-08-01T13:44:00Z"/>
          <w:rFonts w:ascii="Courier" w:hAnsi="Courier" w:cs="Courier"/>
          <w:sz w:val="26"/>
          <w:szCs w:val="26"/>
        </w:rPr>
      </w:pPr>
      <w:ins w:id="230" w:author="alexandra" w:date="2014-08-01T13:44:00Z">
        <w:r>
          <w:rPr>
            <w:rFonts w:ascii="Courier" w:hAnsi="Courier" w:cs="Courier"/>
            <w:sz w:val="26"/>
            <w:szCs w:val="26"/>
          </w:rPr>
          <w:lastRenderedPageBreak/>
          <w:t xml:space="preserve">STOOL                    </w:t>
        </w:r>
      </w:ins>
    </w:p>
    <w:p w14:paraId="3B4E7B8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31" w:author="alexandra" w:date="2014-08-01T13:44:00Z"/>
          <w:rFonts w:ascii="Courier" w:hAnsi="Courier" w:cs="Courier"/>
          <w:sz w:val="26"/>
          <w:szCs w:val="26"/>
        </w:rPr>
      </w:pPr>
      <w:ins w:id="23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TABLE                    </w:t>
        </w:r>
      </w:ins>
    </w:p>
    <w:p w14:paraId="4CE6D85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33" w:author="alexandra" w:date="2014-08-01T13:44:00Z"/>
          <w:rFonts w:ascii="Courier" w:hAnsi="Courier" w:cs="Courier"/>
          <w:sz w:val="26"/>
          <w:szCs w:val="26"/>
        </w:rPr>
      </w:pPr>
      <w:ins w:id="23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TAKING                   </w:t>
        </w:r>
      </w:ins>
    </w:p>
    <w:p w14:paraId="4F07698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35" w:author="alexandra" w:date="2014-08-01T13:44:00Z"/>
          <w:rFonts w:ascii="Courier" w:hAnsi="Courier" w:cs="Courier"/>
          <w:sz w:val="26"/>
          <w:szCs w:val="26"/>
        </w:rPr>
      </w:pPr>
      <w:ins w:id="23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THAT                     </w:t>
        </w:r>
      </w:ins>
    </w:p>
    <w:p w14:paraId="6A6983D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37" w:author="alexandra" w:date="2014-08-01T13:44:00Z"/>
          <w:rFonts w:ascii="Courier" w:hAnsi="Courier" w:cs="Courier"/>
          <w:sz w:val="26"/>
          <w:szCs w:val="26"/>
        </w:rPr>
      </w:pPr>
      <w:ins w:id="23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THE                      </w:t>
        </w:r>
      </w:ins>
    </w:p>
    <w:p w14:paraId="6CF4AB3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39" w:author="alexandra" w:date="2014-08-01T13:44:00Z"/>
          <w:rFonts w:ascii="Courier" w:hAnsi="Courier" w:cs="Courier"/>
          <w:sz w:val="26"/>
          <w:szCs w:val="26"/>
        </w:rPr>
      </w:pPr>
      <w:ins w:id="24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THEIR                    </w:t>
        </w:r>
      </w:ins>
    </w:p>
    <w:p w14:paraId="01597FC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41" w:author="alexandra" w:date="2014-08-01T13:44:00Z"/>
          <w:rFonts w:ascii="Courier" w:hAnsi="Courier" w:cs="Courier"/>
          <w:sz w:val="26"/>
          <w:szCs w:val="26"/>
        </w:rPr>
      </w:pPr>
      <w:ins w:id="24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THERE                    </w:t>
        </w:r>
      </w:ins>
    </w:p>
    <w:p w14:paraId="6188AA1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43" w:author="alexandra" w:date="2014-08-01T13:44:00Z"/>
          <w:rFonts w:ascii="Courier" w:hAnsi="Courier" w:cs="Courier"/>
          <w:sz w:val="26"/>
          <w:szCs w:val="26"/>
        </w:rPr>
      </w:pPr>
      <w:ins w:id="24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THEY                     </w:t>
        </w:r>
      </w:ins>
    </w:p>
    <w:p w14:paraId="52F1632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45" w:author="alexandra" w:date="2014-08-01T13:44:00Z"/>
          <w:rFonts w:ascii="Courier" w:hAnsi="Courier" w:cs="Courier"/>
          <w:sz w:val="26"/>
          <w:szCs w:val="26"/>
        </w:rPr>
      </w:pPr>
      <w:ins w:id="24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THINKING                 </w:t>
        </w:r>
      </w:ins>
    </w:p>
    <w:p w14:paraId="1174F88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47" w:author="alexandra" w:date="2014-08-01T13:44:00Z"/>
          <w:rFonts w:ascii="Courier" w:hAnsi="Courier" w:cs="Courier"/>
          <w:sz w:val="26"/>
          <w:szCs w:val="26"/>
        </w:rPr>
      </w:pPr>
      <w:ins w:id="24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THROWING                 </w:t>
        </w:r>
      </w:ins>
    </w:p>
    <w:p w14:paraId="4F7013F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49" w:author="alexandra" w:date="2014-08-01T13:44:00Z"/>
          <w:rFonts w:ascii="Courier" w:hAnsi="Courier" w:cs="Courier"/>
          <w:sz w:val="26"/>
          <w:szCs w:val="26"/>
        </w:rPr>
      </w:pPr>
      <w:ins w:id="25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TREE                     </w:t>
        </w:r>
      </w:ins>
    </w:p>
    <w:p w14:paraId="19BA9CE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51" w:author="alexandra" w:date="2014-08-01T13:44:00Z"/>
          <w:rFonts w:ascii="Courier" w:hAnsi="Courier" w:cs="Courier"/>
          <w:sz w:val="26"/>
          <w:szCs w:val="26"/>
        </w:rPr>
      </w:pPr>
      <w:ins w:id="25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UP                       </w:t>
        </w:r>
      </w:ins>
    </w:p>
    <w:p w14:paraId="27234B2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53" w:author="alexandra" w:date="2014-08-01T13:44:00Z"/>
          <w:rFonts w:ascii="Courier" w:hAnsi="Courier" w:cs="Courier"/>
          <w:sz w:val="26"/>
          <w:szCs w:val="26"/>
        </w:rPr>
      </w:pPr>
      <w:ins w:id="25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WASHERS                  </w:t>
        </w:r>
      </w:ins>
    </w:p>
    <w:p w14:paraId="1005DD5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55" w:author="alexandra" w:date="2014-08-01T13:44:00Z"/>
          <w:rFonts w:ascii="Courier" w:hAnsi="Courier" w:cs="Courier"/>
          <w:sz w:val="26"/>
          <w:szCs w:val="26"/>
        </w:rPr>
      </w:pPr>
      <w:ins w:id="25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WASTE                    </w:t>
        </w:r>
      </w:ins>
    </w:p>
    <w:p w14:paraId="4C09673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57" w:author="alexandra" w:date="2014-08-01T13:44:00Z"/>
          <w:rFonts w:ascii="Courier" w:hAnsi="Courier" w:cs="Courier"/>
          <w:sz w:val="26"/>
          <w:szCs w:val="26"/>
        </w:rPr>
      </w:pPr>
      <w:ins w:id="258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WATER                    </w:t>
        </w:r>
      </w:ins>
    </w:p>
    <w:p w14:paraId="1FC87DB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59" w:author="alexandra" w:date="2014-08-01T13:44:00Z"/>
          <w:rFonts w:ascii="Courier" w:hAnsi="Courier" w:cs="Courier"/>
          <w:sz w:val="26"/>
          <w:szCs w:val="26"/>
        </w:rPr>
      </w:pPr>
      <w:ins w:id="260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WELL                     </w:t>
        </w:r>
      </w:ins>
    </w:p>
    <w:p w14:paraId="698AE6A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61" w:author="alexandra" w:date="2014-08-01T13:44:00Z"/>
          <w:rFonts w:ascii="Courier" w:hAnsi="Courier" w:cs="Courier"/>
          <w:sz w:val="26"/>
          <w:szCs w:val="26"/>
        </w:rPr>
      </w:pPr>
      <w:ins w:id="262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WHATEVER                 </w:t>
        </w:r>
      </w:ins>
    </w:p>
    <w:p w14:paraId="10BFC8C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63" w:author="alexandra" w:date="2014-08-01T13:44:00Z"/>
          <w:rFonts w:ascii="Courier" w:hAnsi="Courier" w:cs="Courier"/>
          <w:sz w:val="26"/>
          <w:szCs w:val="26"/>
        </w:rPr>
      </w:pPr>
      <w:ins w:id="264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WITH                     </w:t>
        </w:r>
      </w:ins>
    </w:p>
    <w:p w14:paraId="2887071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65" w:author="alexandra" w:date="2014-08-01T13:44:00Z"/>
          <w:rFonts w:ascii="Courier" w:hAnsi="Courier" w:cs="Courier"/>
          <w:sz w:val="26"/>
          <w:szCs w:val="26"/>
        </w:rPr>
      </w:pPr>
      <w:ins w:id="266" w:author="alexandra" w:date="2014-08-01T13:44:00Z">
        <w:r>
          <w:rPr>
            <w:rFonts w:ascii="Courier" w:hAnsi="Courier" w:cs="Courier"/>
            <w:sz w:val="26"/>
            <w:szCs w:val="26"/>
          </w:rPr>
          <w:t xml:space="preserve">YEAH                     </w:t>
        </w:r>
      </w:ins>
    </w:p>
    <w:p w14:paraId="5F26B931" w14:textId="77777777" w:rsidR="00EC1158" w:rsidRDefault="00EC1158" w:rsidP="00EC1158">
      <w:pPr>
        <w:rPr>
          <w:rFonts w:ascii="Times New Roman" w:hAnsi="Times New Roman" w:cs="Times New Roman"/>
          <w:sz w:val="24"/>
          <w:szCs w:val="24"/>
        </w:rPr>
      </w:pPr>
    </w:p>
    <w:p w14:paraId="6B9B7878" w14:textId="77777777" w:rsidR="00EC1158" w:rsidRDefault="00EC1158">
      <w:pPr>
        <w:rPr>
          <w:ins w:id="267" w:author="alexandra" w:date="2014-08-01T13:44:00Z"/>
          <w:rFonts w:ascii="Times New Roman" w:hAnsi="Times New Roman" w:cs="Times New Roman"/>
          <w:sz w:val="24"/>
          <w:szCs w:val="24"/>
        </w:rPr>
        <w:sectPr w:rsidR="00EC1158" w:rsidSect="00EC115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  <w:sectPrChange w:id="268" w:author="alexandra" w:date="2014-08-01T13:44:00Z">
            <w:sectPr w:rsidR="00EC1158" w:rsidSect="00EC1158">
              <w:pgMar w:top="1440" w:right="1440" w:bottom="1440" w:left="1440" w:header="720" w:footer="720" w:gutter="0"/>
              <w:cols w:num="1"/>
            </w:sectPr>
          </w:sectPrChange>
        </w:sectPr>
      </w:pPr>
    </w:p>
    <w:p w14:paraId="46699478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Picnic</w:t>
      </w:r>
    </w:p>
    <w:p w14:paraId="5B71A99E" w14:textId="77777777" w:rsidR="007F2A63" w:rsidRDefault="007F2A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saw this yesterday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little girl and she getting this in  the sand and that pal and thats cat  and thats a thats a thats a </w:t>
      </w:r>
      <w:r w:rsidR="002E36D0">
        <w:rPr>
          <w:rFonts w:ascii="Times New Roman" w:hAnsi="Times New Roman" w:cs="Times New Roman"/>
          <w:sz w:val="24"/>
          <w:szCs w:val="24"/>
        </w:rPr>
        <w:t>little man there he actually a b</w:t>
      </w:r>
      <w:r>
        <w:rPr>
          <w:rFonts w:ascii="Times New Roman" w:hAnsi="Times New Roman" w:cs="Times New Roman"/>
          <w:sz w:val="24"/>
          <w:szCs w:val="24"/>
        </w:rPr>
        <w:t>igger man and thats kit</w:t>
      </w:r>
      <w:r w:rsidR="002E36D0">
        <w:rPr>
          <w:rFonts w:ascii="Times New Roman" w:hAnsi="Times New Roman" w:cs="Times New Roman"/>
          <w:sz w:val="24"/>
          <w:szCs w:val="24"/>
        </w:rPr>
        <w:t>e and thats his dog</w:t>
      </w:r>
      <w:r>
        <w:rPr>
          <w:rFonts w:ascii="Times New Roman" w:hAnsi="Times New Roman" w:cs="Times New Roman"/>
          <w:sz w:val="24"/>
          <w:szCs w:val="24"/>
        </w:rPr>
        <w:t xml:space="preserve"> and that his mom that his dad</w:t>
      </w:r>
      <w:r w:rsidR="002E3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6D0">
        <w:rPr>
          <w:rFonts w:ascii="Times New Roman" w:hAnsi="Times New Roman" w:cs="Times New Roman"/>
          <w:sz w:val="24"/>
          <w:szCs w:val="24"/>
        </w:rPr>
        <w:t xml:space="preserve">there shoes and the man there out and thats his woman and </w:t>
      </w:r>
      <w:proofErr w:type="spellStart"/>
      <w:r w:rsidR="002E36D0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2E36D0">
        <w:rPr>
          <w:rFonts w:ascii="Times New Roman" w:hAnsi="Times New Roman" w:cs="Times New Roman"/>
          <w:sz w:val="24"/>
          <w:szCs w:val="24"/>
        </w:rPr>
        <w:t xml:space="preserve"> got her kids out there that </w:t>
      </w:r>
      <w:proofErr w:type="spellStart"/>
      <w:r w:rsidR="002E36D0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2E36D0">
        <w:rPr>
          <w:rFonts w:ascii="Times New Roman" w:hAnsi="Times New Roman" w:cs="Times New Roman"/>
          <w:sz w:val="24"/>
          <w:szCs w:val="24"/>
        </w:rPr>
        <w:t xml:space="preserve"> sitting and that picnic and that in a button and that s in the wine or water giving them something to drink and that a </w:t>
      </w:r>
      <w:proofErr w:type="spellStart"/>
      <w:r w:rsidR="002E36D0">
        <w:rPr>
          <w:rFonts w:ascii="Times New Roman" w:hAnsi="Times New Roman" w:cs="Times New Roman"/>
          <w:sz w:val="24"/>
          <w:szCs w:val="24"/>
        </w:rPr>
        <w:t>pook</w:t>
      </w:r>
      <w:proofErr w:type="spellEnd"/>
      <w:r w:rsidR="002E36D0">
        <w:rPr>
          <w:rFonts w:ascii="Times New Roman" w:hAnsi="Times New Roman" w:cs="Times New Roman"/>
          <w:sz w:val="24"/>
          <w:szCs w:val="24"/>
        </w:rPr>
        <w:t xml:space="preserve">  book a book and theres his eyes and theres a man in the fish and theres a </w:t>
      </w:r>
      <w:proofErr w:type="spellStart"/>
      <w:r w:rsidR="002E36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E36D0">
        <w:rPr>
          <w:rFonts w:ascii="Times New Roman" w:hAnsi="Times New Roman" w:cs="Times New Roman"/>
          <w:sz w:val="24"/>
          <w:szCs w:val="24"/>
        </w:rPr>
        <w:t xml:space="preserve"> boat in the its at  sail sailing and thats in the water that their house and theres their car and thats where their driving an um theres a flag un in the air and  this man </w:t>
      </w:r>
      <w:proofErr w:type="spellStart"/>
      <w:r w:rsidR="002E36D0">
        <w:rPr>
          <w:rFonts w:ascii="Times New Roman" w:hAnsi="Times New Roman" w:cs="Times New Roman"/>
          <w:sz w:val="24"/>
          <w:szCs w:val="24"/>
        </w:rPr>
        <w:t>aniz</w:t>
      </w:r>
      <w:proofErr w:type="spellEnd"/>
      <w:r w:rsidR="002E36D0">
        <w:rPr>
          <w:rFonts w:ascii="Times New Roman" w:hAnsi="Times New Roman" w:cs="Times New Roman"/>
          <w:sz w:val="24"/>
          <w:szCs w:val="24"/>
        </w:rPr>
        <w:t xml:space="preserve"> in the up here up in the wharf  and thats in the fishing and thats his boy and thats his little dog that  right there </w:t>
      </w:r>
    </w:p>
    <w:p w14:paraId="3284ED10" w14:textId="77777777" w:rsidR="000C551C" w:rsidRDefault="00EC1158">
      <w:pPr>
        <w:rPr>
          <w:ins w:id="269" w:author="alexandra" w:date="2014-08-01T13:46:00Z"/>
          <w:rFonts w:ascii="Times New Roman" w:hAnsi="Times New Roman" w:cs="Times New Roman"/>
          <w:sz w:val="24"/>
          <w:szCs w:val="24"/>
        </w:rPr>
      </w:pPr>
      <w:ins w:id="270" w:author="alexandra" w:date="2014-08-01T13:46:00Z">
        <w:r>
          <w:rPr>
            <w:rFonts w:ascii="Times New Roman" w:hAnsi="Times New Roman" w:cs="Times New Roman"/>
            <w:sz w:val="24"/>
            <w:szCs w:val="24"/>
          </w:rPr>
          <w:lastRenderedPageBreak/>
          <w:t>Total 177</w:t>
        </w:r>
      </w:ins>
    </w:p>
    <w:p w14:paraId="30875069" w14:textId="77777777" w:rsidR="00EC1158" w:rsidRDefault="00EC1158">
      <w:pPr>
        <w:rPr>
          <w:rFonts w:ascii="Times New Roman" w:hAnsi="Times New Roman" w:cs="Times New Roman"/>
          <w:sz w:val="24"/>
          <w:szCs w:val="24"/>
        </w:rPr>
      </w:pPr>
      <w:ins w:id="271" w:author="alexandra" w:date="2014-08-01T13:46:00Z">
        <w:r>
          <w:rPr>
            <w:rFonts w:ascii="Times New Roman" w:hAnsi="Times New Roman" w:cs="Times New Roman"/>
            <w:sz w:val="24"/>
            <w:szCs w:val="24"/>
          </w:rPr>
          <w:t xml:space="preserve">Different </w:t>
        </w:r>
      </w:ins>
      <w:ins w:id="272" w:author="alexandra" w:date="2014-08-01T13:47:00Z">
        <w:r>
          <w:rPr>
            <w:rFonts w:ascii="Times New Roman" w:hAnsi="Times New Roman" w:cs="Times New Roman"/>
            <w:sz w:val="24"/>
            <w:szCs w:val="24"/>
          </w:rPr>
          <w:t>69</w:t>
        </w:r>
      </w:ins>
      <w:bookmarkStart w:id="273" w:name="_GoBack"/>
      <w:bookmarkEnd w:id="273"/>
    </w:p>
    <w:p w14:paraId="52249E9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74" w:author="alexandra" w:date="2014-08-01T13:47:00Z"/>
          <w:rFonts w:ascii="Courier" w:hAnsi="Courier" w:cs="Courier"/>
          <w:sz w:val="26"/>
          <w:szCs w:val="26"/>
        </w:rPr>
      </w:pPr>
      <w:ins w:id="27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OK </w:t>
        </w:r>
      </w:ins>
    </w:p>
    <w:p w14:paraId="61E3F30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76" w:author="alexandra" w:date="2014-08-01T13:47:00Z"/>
          <w:rFonts w:ascii="Courier" w:hAnsi="Courier" w:cs="Courier"/>
          <w:sz w:val="26"/>
          <w:szCs w:val="26"/>
        </w:rPr>
      </w:pPr>
      <w:proofErr w:type="spellStart"/>
      <w:proofErr w:type="gramStart"/>
      <w:ins w:id="277" w:author="alexandra" w:date="2014-08-01T13:47:00Z">
        <w:r>
          <w:rPr>
            <w:rFonts w:ascii="Courier" w:hAnsi="Courier" w:cs="Courier"/>
            <w:sz w:val="26"/>
            <w:szCs w:val="26"/>
          </w:rPr>
          <w:t>aniz</w:t>
        </w:r>
        <w:proofErr w:type="spellEnd"/>
        <w:proofErr w:type="gramEnd"/>
        <w:r>
          <w:rPr>
            <w:rFonts w:ascii="Courier" w:hAnsi="Courier" w:cs="Courier"/>
            <w:sz w:val="26"/>
            <w:szCs w:val="26"/>
          </w:rPr>
          <w:t xml:space="preserve">                      </w:t>
        </w:r>
      </w:ins>
    </w:p>
    <w:p w14:paraId="00EEF89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78" w:author="alexandra" w:date="2014-08-01T13:47:00Z"/>
          <w:rFonts w:ascii="Courier" w:hAnsi="Courier" w:cs="Courier"/>
          <w:sz w:val="26"/>
          <w:szCs w:val="26"/>
        </w:rPr>
      </w:pPr>
      <w:ins w:id="27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I                        </w:t>
        </w:r>
      </w:ins>
    </w:p>
    <w:p w14:paraId="6AC2557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80" w:author="alexandra" w:date="2014-08-01T13:47:00Z"/>
          <w:rFonts w:ascii="Courier" w:hAnsi="Courier" w:cs="Courier"/>
          <w:sz w:val="26"/>
          <w:szCs w:val="26"/>
        </w:rPr>
      </w:pPr>
      <w:ins w:id="28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SAW                      </w:t>
        </w:r>
      </w:ins>
    </w:p>
    <w:p w14:paraId="3C54EBE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82" w:author="alexandra" w:date="2014-08-01T13:47:00Z"/>
          <w:rFonts w:ascii="Courier" w:hAnsi="Courier" w:cs="Courier"/>
          <w:sz w:val="26"/>
          <w:szCs w:val="26"/>
        </w:rPr>
      </w:pPr>
      <w:ins w:id="28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YESTERDAY                </w:t>
        </w:r>
      </w:ins>
    </w:p>
    <w:p w14:paraId="20EADB0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84" w:author="alexandra" w:date="2014-08-01T13:47:00Z"/>
          <w:rFonts w:ascii="Courier" w:hAnsi="Courier" w:cs="Courier"/>
          <w:sz w:val="26"/>
          <w:szCs w:val="26"/>
        </w:rPr>
      </w:pPr>
      <w:ins w:id="28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GIRL                     </w:t>
        </w:r>
      </w:ins>
    </w:p>
    <w:p w14:paraId="6CE17AC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86" w:author="alexandra" w:date="2014-08-01T13:47:00Z"/>
          <w:rFonts w:ascii="Courier" w:hAnsi="Courier" w:cs="Courier"/>
          <w:sz w:val="26"/>
          <w:szCs w:val="26"/>
        </w:rPr>
      </w:pPr>
      <w:ins w:id="28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SHE                      </w:t>
        </w:r>
      </w:ins>
    </w:p>
    <w:p w14:paraId="212FF8F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88" w:author="alexandra" w:date="2014-08-01T13:47:00Z"/>
          <w:rFonts w:ascii="Courier" w:hAnsi="Courier" w:cs="Courier"/>
          <w:sz w:val="26"/>
          <w:szCs w:val="26"/>
        </w:rPr>
      </w:pPr>
      <w:ins w:id="28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GETTING                  </w:t>
        </w:r>
      </w:ins>
    </w:p>
    <w:p w14:paraId="486ED91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90" w:author="alexandra" w:date="2014-08-01T13:47:00Z"/>
          <w:rFonts w:ascii="Courier" w:hAnsi="Courier" w:cs="Courier"/>
          <w:sz w:val="26"/>
          <w:szCs w:val="26"/>
        </w:rPr>
      </w:pPr>
      <w:ins w:id="29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THIS                     </w:t>
        </w:r>
      </w:ins>
    </w:p>
    <w:p w14:paraId="5F8B64D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92" w:author="alexandra" w:date="2014-08-01T13:47:00Z"/>
          <w:rFonts w:ascii="Courier" w:hAnsi="Courier" w:cs="Courier"/>
          <w:sz w:val="26"/>
          <w:szCs w:val="26"/>
        </w:rPr>
      </w:pPr>
      <w:ins w:id="29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SAND                     </w:t>
        </w:r>
      </w:ins>
    </w:p>
    <w:p w14:paraId="01A8F80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94" w:author="alexandra" w:date="2014-08-01T13:47:00Z"/>
          <w:rFonts w:ascii="Courier" w:hAnsi="Courier" w:cs="Courier"/>
          <w:sz w:val="26"/>
          <w:szCs w:val="26"/>
        </w:rPr>
      </w:pPr>
      <w:ins w:id="29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PAL                      </w:t>
        </w:r>
      </w:ins>
    </w:p>
    <w:p w14:paraId="4A410A6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96" w:author="alexandra" w:date="2014-08-01T13:47:00Z"/>
          <w:rFonts w:ascii="Courier" w:hAnsi="Courier" w:cs="Courier"/>
          <w:sz w:val="26"/>
          <w:szCs w:val="26"/>
        </w:rPr>
      </w:pPr>
      <w:ins w:id="29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AND                      </w:t>
        </w:r>
      </w:ins>
    </w:p>
    <w:p w14:paraId="3C38D8A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298" w:author="alexandra" w:date="2014-08-01T13:47:00Z"/>
          <w:rFonts w:ascii="Courier" w:hAnsi="Courier" w:cs="Courier"/>
          <w:sz w:val="26"/>
          <w:szCs w:val="26"/>
        </w:rPr>
      </w:pPr>
      <w:ins w:id="29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CAT                      </w:t>
        </w:r>
      </w:ins>
    </w:p>
    <w:p w14:paraId="6BDD402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00" w:author="alexandra" w:date="2014-08-01T13:47:00Z"/>
          <w:rFonts w:ascii="Courier" w:hAnsi="Courier" w:cs="Courier"/>
          <w:sz w:val="26"/>
          <w:szCs w:val="26"/>
        </w:rPr>
      </w:pPr>
      <w:ins w:id="30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LITTLE                   </w:t>
        </w:r>
      </w:ins>
    </w:p>
    <w:p w14:paraId="21F4350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02" w:author="alexandra" w:date="2014-08-01T13:47:00Z"/>
          <w:rFonts w:ascii="Courier" w:hAnsi="Courier" w:cs="Courier"/>
          <w:sz w:val="26"/>
          <w:szCs w:val="26"/>
        </w:rPr>
      </w:pPr>
      <w:ins w:id="30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HE                       </w:t>
        </w:r>
      </w:ins>
    </w:p>
    <w:p w14:paraId="30A2FB0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04" w:author="alexandra" w:date="2014-08-01T13:47:00Z"/>
          <w:rFonts w:ascii="Courier" w:hAnsi="Courier" w:cs="Courier"/>
          <w:sz w:val="26"/>
          <w:szCs w:val="26"/>
        </w:rPr>
      </w:pPr>
      <w:ins w:id="30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ACTUALLY                 </w:t>
        </w:r>
      </w:ins>
    </w:p>
    <w:p w14:paraId="7784F8D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06" w:author="alexandra" w:date="2014-08-01T13:47:00Z"/>
          <w:rFonts w:ascii="Courier" w:hAnsi="Courier" w:cs="Courier"/>
          <w:sz w:val="26"/>
          <w:szCs w:val="26"/>
        </w:rPr>
      </w:pPr>
      <w:ins w:id="30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BIGGER                   </w:t>
        </w:r>
      </w:ins>
    </w:p>
    <w:p w14:paraId="434AF38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08" w:author="alexandra" w:date="2014-08-01T13:47:00Z"/>
          <w:rFonts w:ascii="Courier" w:hAnsi="Courier" w:cs="Courier"/>
          <w:sz w:val="26"/>
          <w:szCs w:val="26"/>
        </w:rPr>
      </w:pPr>
      <w:ins w:id="30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KITE                     </w:t>
        </w:r>
      </w:ins>
    </w:p>
    <w:p w14:paraId="2D6E188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10" w:author="alexandra" w:date="2014-08-01T13:47:00Z"/>
          <w:rFonts w:ascii="Courier" w:hAnsi="Courier" w:cs="Courier"/>
          <w:sz w:val="26"/>
          <w:szCs w:val="26"/>
        </w:rPr>
      </w:pPr>
      <w:ins w:id="31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DOG                      </w:t>
        </w:r>
      </w:ins>
    </w:p>
    <w:p w14:paraId="73B0B92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12" w:author="alexandra" w:date="2014-08-01T13:47:00Z"/>
          <w:rFonts w:ascii="Courier" w:hAnsi="Courier" w:cs="Courier"/>
          <w:sz w:val="26"/>
          <w:szCs w:val="26"/>
        </w:rPr>
      </w:pPr>
      <w:ins w:id="31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THAT                     </w:t>
        </w:r>
      </w:ins>
    </w:p>
    <w:p w14:paraId="5DBB140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14" w:author="alexandra" w:date="2014-08-01T13:47:00Z"/>
          <w:rFonts w:ascii="Courier" w:hAnsi="Courier" w:cs="Courier"/>
          <w:sz w:val="26"/>
          <w:szCs w:val="26"/>
        </w:rPr>
      </w:pPr>
      <w:ins w:id="31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MOM                      </w:t>
        </w:r>
      </w:ins>
    </w:p>
    <w:p w14:paraId="6CFB75A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16" w:author="alexandra" w:date="2014-08-01T13:47:00Z"/>
          <w:rFonts w:ascii="Courier" w:hAnsi="Courier" w:cs="Courier"/>
          <w:sz w:val="26"/>
          <w:szCs w:val="26"/>
        </w:rPr>
      </w:pPr>
      <w:ins w:id="31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DAD                      </w:t>
        </w:r>
      </w:ins>
    </w:p>
    <w:p w14:paraId="05DD7B3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18" w:author="alexandra" w:date="2014-08-01T13:47:00Z"/>
          <w:rFonts w:ascii="Courier" w:hAnsi="Courier" w:cs="Courier"/>
          <w:sz w:val="26"/>
          <w:szCs w:val="26"/>
        </w:rPr>
      </w:pPr>
      <w:ins w:id="31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SHOES                    </w:t>
        </w:r>
      </w:ins>
    </w:p>
    <w:p w14:paraId="1CCC7DB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20" w:author="alexandra" w:date="2014-08-01T13:47:00Z"/>
          <w:rFonts w:ascii="Courier" w:hAnsi="Courier" w:cs="Courier"/>
          <w:sz w:val="26"/>
          <w:szCs w:val="26"/>
        </w:rPr>
      </w:pPr>
      <w:ins w:id="32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THERE                    </w:t>
        </w:r>
      </w:ins>
    </w:p>
    <w:p w14:paraId="6BFEB62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22" w:author="alexandra" w:date="2014-08-01T13:47:00Z"/>
          <w:rFonts w:ascii="Courier" w:hAnsi="Courier" w:cs="Courier"/>
          <w:sz w:val="26"/>
          <w:szCs w:val="26"/>
        </w:rPr>
      </w:pPr>
      <w:ins w:id="32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WOMAN                    </w:t>
        </w:r>
      </w:ins>
    </w:p>
    <w:p w14:paraId="259FFC7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24" w:author="alexandra" w:date="2014-08-01T13:47:00Z"/>
          <w:rFonts w:ascii="Courier" w:hAnsi="Courier" w:cs="Courier"/>
          <w:sz w:val="26"/>
          <w:szCs w:val="26"/>
        </w:rPr>
      </w:pPr>
      <w:ins w:id="32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GOT                      </w:t>
        </w:r>
      </w:ins>
    </w:p>
    <w:p w14:paraId="05A567E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26" w:author="alexandra" w:date="2014-08-01T13:47:00Z"/>
          <w:rFonts w:ascii="Courier" w:hAnsi="Courier" w:cs="Courier"/>
          <w:sz w:val="26"/>
          <w:szCs w:val="26"/>
        </w:rPr>
      </w:pPr>
      <w:ins w:id="32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HER                      </w:t>
        </w:r>
      </w:ins>
    </w:p>
    <w:p w14:paraId="358EE5E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28" w:author="alexandra" w:date="2014-08-01T13:47:00Z"/>
          <w:rFonts w:ascii="Courier" w:hAnsi="Courier" w:cs="Courier"/>
          <w:sz w:val="26"/>
          <w:szCs w:val="26"/>
        </w:rPr>
      </w:pPr>
      <w:ins w:id="32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KIDS                     </w:t>
        </w:r>
      </w:ins>
    </w:p>
    <w:p w14:paraId="461592A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30" w:author="alexandra" w:date="2014-08-01T13:47:00Z"/>
          <w:rFonts w:ascii="Courier" w:hAnsi="Courier" w:cs="Courier"/>
          <w:sz w:val="26"/>
          <w:szCs w:val="26"/>
        </w:rPr>
      </w:pPr>
      <w:ins w:id="33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OUT                      </w:t>
        </w:r>
      </w:ins>
    </w:p>
    <w:p w14:paraId="44A6CC3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32" w:author="alexandra" w:date="2014-08-01T13:47:00Z"/>
          <w:rFonts w:ascii="Courier" w:hAnsi="Courier" w:cs="Courier"/>
          <w:sz w:val="26"/>
          <w:szCs w:val="26"/>
        </w:rPr>
      </w:pPr>
      <w:ins w:id="33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SITTING                  </w:t>
        </w:r>
      </w:ins>
    </w:p>
    <w:p w14:paraId="4DF4DD0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34" w:author="alexandra" w:date="2014-08-01T13:47:00Z"/>
          <w:rFonts w:ascii="Courier" w:hAnsi="Courier" w:cs="Courier"/>
          <w:sz w:val="26"/>
          <w:szCs w:val="26"/>
        </w:rPr>
      </w:pPr>
      <w:ins w:id="33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PICNIC                   </w:t>
        </w:r>
      </w:ins>
    </w:p>
    <w:p w14:paraId="45D126B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36" w:author="alexandra" w:date="2014-08-01T13:47:00Z"/>
          <w:rFonts w:ascii="Courier" w:hAnsi="Courier" w:cs="Courier"/>
          <w:sz w:val="26"/>
          <w:szCs w:val="26"/>
        </w:rPr>
      </w:pPr>
      <w:ins w:id="33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BUTTON                                     </w:t>
        </w:r>
      </w:ins>
    </w:p>
    <w:p w14:paraId="03C7495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38" w:author="alexandra" w:date="2014-08-01T13:47:00Z"/>
          <w:rFonts w:ascii="Courier" w:hAnsi="Courier" w:cs="Courier"/>
          <w:sz w:val="26"/>
          <w:szCs w:val="26"/>
        </w:rPr>
      </w:pPr>
      <w:ins w:id="33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WINE                     </w:t>
        </w:r>
      </w:ins>
    </w:p>
    <w:p w14:paraId="0F5683E7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40" w:author="alexandra" w:date="2014-08-01T13:47:00Z"/>
          <w:rFonts w:ascii="Courier" w:hAnsi="Courier" w:cs="Courier"/>
          <w:sz w:val="26"/>
          <w:szCs w:val="26"/>
        </w:rPr>
      </w:pPr>
      <w:ins w:id="34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OR                       </w:t>
        </w:r>
      </w:ins>
    </w:p>
    <w:p w14:paraId="050EE5D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42" w:author="alexandra" w:date="2014-08-01T13:47:00Z"/>
          <w:rFonts w:ascii="Courier" w:hAnsi="Courier" w:cs="Courier"/>
          <w:sz w:val="26"/>
          <w:szCs w:val="26"/>
        </w:rPr>
      </w:pPr>
      <w:ins w:id="34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WATER                    </w:t>
        </w:r>
      </w:ins>
    </w:p>
    <w:p w14:paraId="279480C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44" w:author="alexandra" w:date="2014-08-01T13:47:00Z"/>
          <w:rFonts w:ascii="Courier" w:hAnsi="Courier" w:cs="Courier"/>
          <w:sz w:val="26"/>
          <w:szCs w:val="26"/>
        </w:rPr>
      </w:pPr>
      <w:ins w:id="34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GIVING                   </w:t>
        </w:r>
      </w:ins>
    </w:p>
    <w:p w14:paraId="071C84E5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46" w:author="alexandra" w:date="2014-08-01T13:47:00Z"/>
          <w:rFonts w:ascii="Courier" w:hAnsi="Courier" w:cs="Courier"/>
          <w:sz w:val="26"/>
          <w:szCs w:val="26"/>
        </w:rPr>
      </w:pPr>
      <w:ins w:id="34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THEM                     </w:t>
        </w:r>
      </w:ins>
    </w:p>
    <w:p w14:paraId="6C2306A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48" w:author="alexandra" w:date="2014-08-01T13:47:00Z"/>
          <w:rFonts w:ascii="Courier" w:hAnsi="Courier" w:cs="Courier"/>
          <w:sz w:val="26"/>
          <w:szCs w:val="26"/>
        </w:rPr>
      </w:pPr>
      <w:ins w:id="34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SOMETHING                </w:t>
        </w:r>
      </w:ins>
    </w:p>
    <w:p w14:paraId="16C4119D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50" w:author="alexandra" w:date="2014-08-01T13:47:00Z"/>
          <w:rFonts w:ascii="Courier" w:hAnsi="Courier" w:cs="Courier"/>
          <w:sz w:val="26"/>
          <w:szCs w:val="26"/>
        </w:rPr>
      </w:pPr>
      <w:ins w:id="35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TO                       </w:t>
        </w:r>
      </w:ins>
    </w:p>
    <w:p w14:paraId="7AE463C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52" w:author="alexandra" w:date="2014-08-01T13:47:00Z"/>
          <w:rFonts w:ascii="Courier" w:hAnsi="Courier" w:cs="Courier"/>
          <w:sz w:val="26"/>
          <w:szCs w:val="26"/>
        </w:rPr>
      </w:pPr>
      <w:ins w:id="35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DRINK                    </w:t>
        </w:r>
      </w:ins>
    </w:p>
    <w:p w14:paraId="26D424B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54" w:author="alexandra" w:date="2014-08-01T13:47:00Z"/>
          <w:rFonts w:ascii="Courier" w:hAnsi="Courier" w:cs="Courier"/>
          <w:sz w:val="26"/>
          <w:szCs w:val="26"/>
        </w:rPr>
      </w:pPr>
      <w:ins w:id="35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A                        </w:t>
        </w:r>
      </w:ins>
    </w:p>
    <w:p w14:paraId="3391DB3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56" w:author="alexandra" w:date="2014-08-01T13:47:00Z"/>
          <w:rFonts w:ascii="Courier" w:hAnsi="Courier" w:cs="Courier"/>
          <w:sz w:val="26"/>
          <w:szCs w:val="26"/>
        </w:rPr>
      </w:pPr>
      <w:ins w:id="357" w:author="alexandra" w:date="2014-08-01T13:47:00Z">
        <w:r>
          <w:rPr>
            <w:rFonts w:ascii="Courier" w:hAnsi="Courier" w:cs="Courier"/>
            <w:sz w:val="26"/>
            <w:szCs w:val="26"/>
          </w:rPr>
          <w:lastRenderedPageBreak/>
          <w:t xml:space="preserve">BOOK                     </w:t>
        </w:r>
      </w:ins>
    </w:p>
    <w:p w14:paraId="7D92EF0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58" w:author="alexandra" w:date="2014-08-01T13:47:00Z"/>
          <w:rFonts w:ascii="Courier" w:hAnsi="Courier" w:cs="Courier"/>
          <w:sz w:val="26"/>
          <w:szCs w:val="26"/>
        </w:rPr>
      </w:pPr>
      <w:ins w:id="35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HIS                      </w:t>
        </w:r>
      </w:ins>
    </w:p>
    <w:p w14:paraId="08E8753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60" w:author="alexandra" w:date="2014-08-01T13:47:00Z"/>
          <w:rFonts w:ascii="Courier" w:hAnsi="Courier" w:cs="Courier"/>
          <w:sz w:val="26"/>
          <w:szCs w:val="26"/>
        </w:rPr>
      </w:pPr>
      <w:ins w:id="36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EYES                     </w:t>
        </w:r>
      </w:ins>
    </w:p>
    <w:p w14:paraId="58E4EC09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62" w:author="alexandra" w:date="2014-08-01T13:47:00Z"/>
          <w:rFonts w:ascii="Courier" w:hAnsi="Courier" w:cs="Courier"/>
          <w:sz w:val="26"/>
          <w:szCs w:val="26"/>
        </w:rPr>
      </w:pPr>
      <w:ins w:id="36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MAN                      </w:t>
        </w:r>
      </w:ins>
    </w:p>
    <w:p w14:paraId="613FEC2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64" w:author="alexandra" w:date="2014-08-01T13:47:00Z"/>
          <w:rFonts w:ascii="Courier" w:hAnsi="Courier" w:cs="Courier"/>
          <w:sz w:val="26"/>
          <w:szCs w:val="26"/>
        </w:rPr>
      </w:pPr>
      <w:ins w:id="36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FISH                     </w:t>
        </w:r>
      </w:ins>
    </w:p>
    <w:p w14:paraId="6C54BBE3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66" w:author="alexandra" w:date="2014-08-01T13:47:00Z"/>
          <w:rFonts w:ascii="Courier" w:hAnsi="Courier" w:cs="Courier"/>
          <w:sz w:val="26"/>
          <w:szCs w:val="26"/>
        </w:rPr>
      </w:pPr>
      <w:ins w:id="36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BOAT                     </w:t>
        </w:r>
      </w:ins>
    </w:p>
    <w:p w14:paraId="09B8D42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68" w:author="alexandra" w:date="2014-08-01T13:47:00Z"/>
          <w:rFonts w:ascii="Courier" w:hAnsi="Courier" w:cs="Courier"/>
          <w:sz w:val="26"/>
          <w:szCs w:val="26"/>
        </w:rPr>
      </w:pPr>
      <w:ins w:id="36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ITS                      </w:t>
        </w:r>
      </w:ins>
    </w:p>
    <w:p w14:paraId="12AE8F6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70" w:author="alexandra" w:date="2014-08-01T13:47:00Z"/>
          <w:rFonts w:ascii="Courier" w:hAnsi="Courier" w:cs="Courier"/>
          <w:sz w:val="26"/>
          <w:szCs w:val="26"/>
        </w:rPr>
      </w:pPr>
      <w:ins w:id="37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AT                       </w:t>
        </w:r>
      </w:ins>
    </w:p>
    <w:p w14:paraId="4DBFB8E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72" w:author="alexandra" w:date="2014-08-01T13:47:00Z"/>
          <w:rFonts w:ascii="Courier" w:hAnsi="Courier" w:cs="Courier"/>
          <w:sz w:val="26"/>
          <w:szCs w:val="26"/>
        </w:rPr>
      </w:pPr>
      <w:ins w:id="37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SAIL                     </w:t>
        </w:r>
      </w:ins>
    </w:p>
    <w:p w14:paraId="4F25845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74" w:author="alexandra" w:date="2014-08-01T13:47:00Z"/>
          <w:rFonts w:ascii="Courier" w:hAnsi="Courier" w:cs="Courier"/>
          <w:sz w:val="26"/>
          <w:szCs w:val="26"/>
        </w:rPr>
      </w:pPr>
      <w:ins w:id="37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SAILING                  </w:t>
        </w:r>
      </w:ins>
    </w:p>
    <w:p w14:paraId="6D537C5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76" w:author="alexandra" w:date="2014-08-01T13:47:00Z"/>
          <w:rFonts w:ascii="Courier" w:hAnsi="Courier" w:cs="Courier"/>
          <w:sz w:val="26"/>
          <w:szCs w:val="26"/>
        </w:rPr>
      </w:pPr>
      <w:ins w:id="37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HOUSE                    </w:t>
        </w:r>
      </w:ins>
    </w:p>
    <w:p w14:paraId="36D6C57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78" w:author="alexandra" w:date="2014-08-01T13:47:00Z"/>
          <w:rFonts w:ascii="Courier" w:hAnsi="Courier" w:cs="Courier"/>
          <w:sz w:val="26"/>
          <w:szCs w:val="26"/>
        </w:rPr>
      </w:pPr>
      <w:ins w:id="37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CAR                      </w:t>
        </w:r>
      </w:ins>
    </w:p>
    <w:p w14:paraId="686148C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80" w:author="alexandra" w:date="2014-08-01T13:47:00Z"/>
          <w:rFonts w:ascii="Courier" w:hAnsi="Courier" w:cs="Courier"/>
          <w:sz w:val="26"/>
          <w:szCs w:val="26"/>
        </w:rPr>
      </w:pPr>
      <w:ins w:id="38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WHERE                    </w:t>
        </w:r>
      </w:ins>
    </w:p>
    <w:p w14:paraId="7732EEF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82" w:author="alexandra" w:date="2014-08-01T13:47:00Z"/>
          <w:rFonts w:ascii="Courier" w:hAnsi="Courier" w:cs="Courier"/>
          <w:sz w:val="26"/>
          <w:szCs w:val="26"/>
        </w:rPr>
      </w:pPr>
      <w:ins w:id="38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THEIR                    </w:t>
        </w:r>
      </w:ins>
    </w:p>
    <w:p w14:paraId="780725D1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84" w:author="alexandra" w:date="2014-08-01T13:47:00Z"/>
          <w:rFonts w:ascii="Courier" w:hAnsi="Courier" w:cs="Courier"/>
          <w:sz w:val="26"/>
          <w:szCs w:val="26"/>
        </w:rPr>
      </w:pPr>
      <w:ins w:id="38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DRIVING                  </w:t>
        </w:r>
      </w:ins>
    </w:p>
    <w:p w14:paraId="4542AEE6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86" w:author="alexandra" w:date="2014-08-01T13:47:00Z"/>
          <w:rFonts w:ascii="Courier" w:hAnsi="Courier" w:cs="Courier"/>
          <w:sz w:val="26"/>
          <w:szCs w:val="26"/>
        </w:rPr>
      </w:pPr>
      <w:ins w:id="38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AN                       </w:t>
        </w:r>
      </w:ins>
    </w:p>
    <w:p w14:paraId="2A3C7DA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88" w:author="alexandra" w:date="2014-08-01T13:47:00Z"/>
          <w:rFonts w:ascii="Courier" w:hAnsi="Courier" w:cs="Courier"/>
          <w:sz w:val="26"/>
          <w:szCs w:val="26"/>
        </w:rPr>
      </w:pPr>
      <w:ins w:id="38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UM                       </w:t>
        </w:r>
      </w:ins>
    </w:p>
    <w:p w14:paraId="6DAD502C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90" w:author="alexandra" w:date="2014-08-01T13:47:00Z"/>
          <w:rFonts w:ascii="Courier" w:hAnsi="Courier" w:cs="Courier"/>
          <w:sz w:val="26"/>
          <w:szCs w:val="26"/>
        </w:rPr>
      </w:pPr>
      <w:ins w:id="39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FLAG                     </w:t>
        </w:r>
      </w:ins>
    </w:p>
    <w:p w14:paraId="2CE9A66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92" w:author="alexandra" w:date="2014-08-01T13:47:00Z"/>
          <w:rFonts w:ascii="Courier" w:hAnsi="Courier" w:cs="Courier"/>
          <w:sz w:val="26"/>
          <w:szCs w:val="26"/>
        </w:rPr>
      </w:pPr>
      <w:ins w:id="39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UN                       </w:t>
        </w:r>
      </w:ins>
    </w:p>
    <w:p w14:paraId="1AA10E4A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94" w:author="alexandra" w:date="2014-08-01T13:47:00Z"/>
          <w:rFonts w:ascii="Courier" w:hAnsi="Courier" w:cs="Courier"/>
          <w:sz w:val="26"/>
          <w:szCs w:val="26"/>
        </w:rPr>
      </w:pPr>
      <w:ins w:id="39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AIR                      </w:t>
        </w:r>
      </w:ins>
    </w:p>
    <w:p w14:paraId="2FADFD0F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96" w:author="alexandra" w:date="2014-08-01T13:47:00Z"/>
          <w:rFonts w:ascii="Courier" w:hAnsi="Courier" w:cs="Courier"/>
          <w:sz w:val="26"/>
          <w:szCs w:val="26"/>
        </w:rPr>
      </w:pPr>
      <w:ins w:id="39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THE                      </w:t>
        </w:r>
      </w:ins>
    </w:p>
    <w:p w14:paraId="40D1E990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398" w:author="alexandra" w:date="2014-08-01T13:47:00Z"/>
          <w:rFonts w:ascii="Courier" w:hAnsi="Courier" w:cs="Courier"/>
          <w:sz w:val="26"/>
          <w:szCs w:val="26"/>
        </w:rPr>
      </w:pPr>
      <w:ins w:id="39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HERE                     </w:t>
        </w:r>
      </w:ins>
    </w:p>
    <w:p w14:paraId="4FFA0D3B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00" w:author="alexandra" w:date="2014-08-01T13:47:00Z"/>
          <w:rFonts w:ascii="Courier" w:hAnsi="Courier" w:cs="Courier"/>
          <w:sz w:val="26"/>
          <w:szCs w:val="26"/>
        </w:rPr>
      </w:pPr>
      <w:ins w:id="401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UP                       </w:t>
        </w:r>
      </w:ins>
    </w:p>
    <w:p w14:paraId="46DA7B0E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02" w:author="alexandra" w:date="2014-08-01T13:47:00Z"/>
          <w:rFonts w:ascii="Courier" w:hAnsi="Courier" w:cs="Courier"/>
          <w:sz w:val="26"/>
          <w:szCs w:val="26"/>
        </w:rPr>
      </w:pPr>
      <w:ins w:id="403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IN                       </w:t>
        </w:r>
      </w:ins>
    </w:p>
    <w:p w14:paraId="46AFB422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04" w:author="alexandra" w:date="2014-08-01T13:47:00Z"/>
          <w:rFonts w:ascii="Courier" w:hAnsi="Courier" w:cs="Courier"/>
          <w:sz w:val="26"/>
          <w:szCs w:val="26"/>
        </w:rPr>
      </w:pPr>
      <w:ins w:id="405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WHARF                    </w:t>
        </w:r>
      </w:ins>
    </w:p>
    <w:p w14:paraId="5D9E5358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06" w:author="alexandra" w:date="2014-08-01T13:47:00Z"/>
          <w:rFonts w:ascii="Courier" w:hAnsi="Courier" w:cs="Courier"/>
          <w:sz w:val="26"/>
          <w:szCs w:val="26"/>
        </w:rPr>
      </w:pPr>
      <w:ins w:id="407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FISHING                  </w:t>
        </w:r>
      </w:ins>
    </w:p>
    <w:p w14:paraId="1DF02C64" w14:textId="77777777" w:rsidR="00EC1158" w:rsidRDefault="00EC1158" w:rsidP="00EC1158">
      <w:pPr>
        <w:widowControl w:val="0"/>
        <w:autoSpaceDE w:val="0"/>
        <w:autoSpaceDN w:val="0"/>
        <w:adjustRightInd w:val="0"/>
        <w:spacing w:after="0" w:line="240" w:lineRule="auto"/>
        <w:rPr>
          <w:ins w:id="408" w:author="alexandra" w:date="2014-08-01T13:47:00Z"/>
          <w:rFonts w:ascii="Courier" w:hAnsi="Courier" w:cs="Courier"/>
          <w:sz w:val="26"/>
          <w:szCs w:val="26"/>
        </w:rPr>
      </w:pPr>
      <w:ins w:id="409" w:author="alexandra" w:date="2014-08-01T13:47:00Z">
        <w:r>
          <w:rPr>
            <w:rFonts w:ascii="Courier" w:hAnsi="Courier" w:cs="Courier"/>
            <w:sz w:val="26"/>
            <w:szCs w:val="26"/>
          </w:rPr>
          <w:t xml:space="preserve">BOY                      </w:t>
        </w:r>
      </w:ins>
    </w:p>
    <w:p w14:paraId="21E3AE81" w14:textId="77777777" w:rsidR="00EC5119" w:rsidRDefault="00EC1158" w:rsidP="00EC1158">
      <w:ins w:id="410" w:author="alexandra" w:date="2014-08-01T13:47:00Z">
        <w:r>
          <w:rPr>
            <w:rFonts w:ascii="Courier" w:hAnsi="Courier" w:cs="Courier"/>
            <w:sz w:val="26"/>
            <w:szCs w:val="26"/>
          </w:rPr>
          <w:t>RIGHT</w:t>
        </w:r>
      </w:ins>
    </w:p>
    <w:sectPr w:rsidR="00EC5119" w:rsidSect="00EC11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A211B"/>
    <w:rsid w:val="000C551C"/>
    <w:rsid w:val="000E791A"/>
    <w:rsid w:val="00111766"/>
    <w:rsid w:val="001368F0"/>
    <w:rsid w:val="001665B5"/>
    <w:rsid w:val="00205D3B"/>
    <w:rsid w:val="002435D9"/>
    <w:rsid w:val="002B6D58"/>
    <w:rsid w:val="002E36D0"/>
    <w:rsid w:val="003649BC"/>
    <w:rsid w:val="00377463"/>
    <w:rsid w:val="004A31BC"/>
    <w:rsid w:val="004F219E"/>
    <w:rsid w:val="00500FC0"/>
    <w:rsid w:val="00544EB1"/>
    <w:rsid w:val="00651BB4"/>
    <w:rsid w:val="007B777F"/>
    <w:rsid w:val="007E59CE"/>
    <w:rsid w:val="007F2A63"/>
    <w:rsid w:val="007F536D"/>
    <w:rsid w:val="008C1675"/>
    <w:rsid w:val="008C1EC9"/>
    <w:rsid w:val="009C024D"/>
    <w:rsid w:val="00AA2E32"/>
    <w:rsid w:val="00AC41F0"/>
    <w:rsid w:val="00AF6300"/>
    <w:rsid w:val="00C03FA1"/>
    <w:rsid w:val="00CA2EBC"/>
    <w:rsid w:val="00CD11C0"/>
    <w:rsid w:val="00CD4B72"/>
    <w:rsid w:val="00D21529"/>
    <w:rsid w:val="00EC1158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066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1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74AA66-B633-5140-A7C0-55FDC6BDF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1116</Words>
  <Characters>6364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</cp:lastModifiedBy>
  <cp:revision>5</cp:revision>
  <dcterms:created xsi:type="dcterms:W3CDTF">2013-11-06T01:18:00Z</dcterms:created>
  <dcterms:modified xsi:type="dcterms:W3CDTF">2014-08-01T17:48:00Z</dcterms:modified>
</cp:coreProperties>
</file>