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03C76E" w14:textId="77777777" w:rsidR="00AF6300" w:rsidRDefault="00FD459C" w:rsidP="0037746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LIME </w:t>
      </w:r>
      <w:proofErr w:type="gramStart"/>
      <w:r>
        <w:rPr>
          <w:rFonts w:ascii="Times New Roman" w:hAnsi="Times New Roman" w:cs="Times New Roman"/>
          <w:sz w:val="24"/>
          <w:szCs w:val="24"/>
        </w:rPr>
        <w:t>1003</w:t>
      </w:r>
      <w:r w:rsidR="00AF6300" w:rsidRPr="008266CA">
        <w:rPr>
          <w:rFonts w:ascii="Times New Roman" w:hAnsi="Times New Roman" w:cs="Times New Roman"/>
          <w:sz w:val="24"/>
          <w:szCs w:val="24"/>
        </w:rPr>
        <w:t xml:space="preserve">  Picture</w:t>
      </w:r>
      <w:proofErr w:type="gramEnd"/>
      <w:r w:rsidR="00AF6300" w:rsidRPr="008266CA">
        <w:rPr>
          <w:rFonts w:ascii="Times New Roman" w:hAnsi="Times New Roman" w:cs="Times New Roman"/>
          <w:sz w:val="24"/>
          <w:szCs w:val="24"/>
        </w:rPr>
        <w:t xml:space="preserve"> Description </w:t>
      </w:r>
      <w:r w:rsidR="00AF6300">
        <w:rPr>
          <w:rFonts w:ascii="Times New Roman" w:hAnsi="Times New Roman" w:cs="Times New Roman"/>
          <w:sz w:val="24"/>
          <w:szCs w:val="24"/>
        </w:rPr>
        <w:t>Original</w:t>
      </w:r>
      <w:r w:rsidR="00377463">
        <w:rPr>
          <w:rFonts w:ascii="Times New Roman" w:hAnsi="Times New Roman" w:cs="Times New Roman"/>
          <w:sz w:val="24"/>
          <w:szCs w:val="24"/>
        </w:rPr>
        <w:tab/>
      </w:r>
    </w:p>
    <w:p w14:paraId="27068B72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Circus</w:t>
      </w:r>
    </w:p>
    <w:p w14:paraId="41206F01" w14:textId="77777777" w:rsidR="000C551C" w:rsidRDefault="000C551C">
      <w:pPr>
        <w:rPr>
          <w:ins w:id="0" w:author="Alexandra Basilakos" w:date="2014-09-02T15:35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died um </w:t>
      </w:r>
      <w:proofErr w:type="spellStart"/>
      <w:r>
        <w:rPr>
          <w:rFonts w:ascii="Times New Roman" w:hAnsi="Times New Roman" w:cs="Times New Roman"/>
          <w:sz w:val="24"/>
          <w:szCs w:val="24"/>
        </w:rPr>
        <w:t>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bay died and horses </w:t>
      </w:r>
      <w:proofErr w:type="spellStart"/>
      <w:r>
        <w:rPr>
          <w:rFonts w:ascii="Times New Roman" w:hAnsi="Times New Roman" w:cs="Times New Roman"/>
          <w:sz w:val="24"/>
          <w:szCs w:val="24"/>
        </w:rPr>
        <w:t>nothin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my ? </w:t>
      </w:r>
      <w:proofErr w:type="gramStart"/>
      <w:r>
        <w:rPr>
          <w:rFonts w:ascii="Times New Roman" w:hAnsi="Times New Roman" w:cs="Times New Roman"/>
          <w:sz w:val="24"/>
          <w:szCs w:val="24"/>
        </w:rPr>
        <w:t>tiger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yay um ?</w:t>
      </w:r>
      <w:r w:rsidR="00AA2E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A2E32">
        <w:rPr>
          <w:rFonts w:ascii="Times New Roman" w:hAnsi="Times New Roman" w:cs="Times New Roman"/>
          <w:sz w:val="24"/>
          <w:szCs w:val="24"/>
        </w:rPr>
        <w:t>ring</w:t>
      </w:r>
      <w:proofErr w:type="gramEnd"/>
      <w:r w:rsidR="00AA2E32">
        <w:rPr>
          <w:rFonts w:ascii="Times New Roman" w:hAnsi="Times New Roman" w:cs="Times New Roman"/>
          <w:sz w:val="24"/>
          <w:szCs w:val="24"/>
        </w:rPr>
        <w:t xml:space="preserve"> round things o </w:t>
      </w:r>
      <w:proofErr w:type="spellStart"/>
      <w:r w:rsidR="00AA2E32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AA2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E32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AA2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E32">
        <w:rPr>
          <w:rFonts w:ascii="Times New Roman" w:hAnsi="Times New Roman" w:cs="Times New Roman"/>
          <w:sz w:val="24"/>
          <w:szCs w:val="24"/>
        </w:rPr>
        <w:t>popporn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know um ? </w:t>
      </w:r>
      <w:proofErr w:type="gramStart"/>
      <w:r>
        <w:rPr>
          <w:rFonts w:ascii="Times New Roman" w:hAnsi="Times New Roman" w:cs="Times New Roman"/>
          <w:sz w:val="24"/>
          <w:szCs w:val="24"/>
        </w:rPr>
        <w:t>yeah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E32">
        <w:rPr>
          <w:rFonts w:ascii="Times New Roman" w:hAnsi="Times New Roman" w:cs="Times New Roman"/>
          <w:sz w:val="24"/>
          <w:szCs w:val="24"/>
        </w:rPr>
        <w:t xml:space="preserve">before yet </w:t>
      </w:r>
      <w:proofErr w:type="spellStart"/>
      <w:r w:rsidR="00AA2E32">
        <w:rPr>
          <w:rFonts w:ascii="Times New Roman" w:hAnsi="Times New Roman" w:cs="Times New Roman"/>
          <w:sz w:val="24"/>
          <w:szCs w:val="24"/>
        </w:rPr>
        <w:t>yet</w:t>
      </w:r>
      <w:proofErr w:type="spellEnd"/>
      <w:r w:rsidR="00AA2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E32">
        <w:rPr>
          <w:rFonts w:ascii="Times New Roman" w:hAnsi="Times New Roman" w:cs="Times New Roman"/>
          <w:sz w:val="24"/>
          <w:szCs w:val="24"/>
        </w:rPr>
        <w:t>yet</w:t>
      </w:r>
      <w:proofErr w:type="spellEnd"/>
      <w:r w:rsidR="00AA2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E32">
        <w:rPr>
          <w:rFonts w:ascii="Times New Roman" w:hAnsi="Times New Roman" w:cs="Times New Roman"/>
          <w:sz w:val="24"/>
          <w:szCs w:val="24"/>
        </w:rPr>
        <w:t>yet</w:t>
      </w:r>
      <w:proofErr w:type="spellEnd"/>
      <w:r w:rsidR="00AA2E32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GoBack"/>
      <w:r w:rsidR="00AA2E32">
        <w:rPr>
          <w:rFonts w:ascii="Times New Roman" w:hAnsi="Times New Roman" w:cs="Times New Roman"/>
          <w:sz w:val="24"/>
          <w:szCs w:val="24"/>
        </w:rPr>
        <w:t xml:space="preserve">? </w:t>
      </w:r>
      <w:bookmarkEnd w:id="1"/>
      <w:proofErr w:type="gramStart"/>
      <w:r w:rsidR="00AA2E32">
        <w:rPr>
          <w:rFonts w:ascii="Times New Roman" w:hAnsi="Times New Roman" w:cs="Times New Roman"/>
          <w:sz w:val="24"/>
          <w:szCs w:val="24"/>
        </w:rPr>
        <w:t>jut</w:t>
      </w:r>
      <w:proofErr w:type="gramEnd"/>
      <w:r w:rsidR="00AA2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E32">
        <w:rPr>
          <w:rFonts w:ascii="Times New Roman" w:hAnsi="Times New Roman" w:cs="Times New Roman"/>
          <w:sz w:val="24"/>
          <w:szCs w:val="24"/>
        </w:rPr>
        <w:t>popporn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E32">
        <w:rPr>
          <w:rFonts w:ascii="Times New Roman" w:hAnsi="Times New Roman" w:cs="Times New Roman"/>
          <w:sz w:val="24"/>
          <w:szCs w:val="24"/>
        </w:rPr>
        <w:t>brids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tiger um ? </w:t>
      </w:r>
      <w:proofErr w:type="gramStart"/>
      <w:r>
        <w:rPr>
          <w:rFonts w:ascii="Times New Roman" w:hAnsi="Times New Roman" w:cs="Times New Roman"/>
          <w:sz w:val="24"/>
          <w:szCs w:val="24"/>
        </w:rPr>
        <w:t>yah</w:t>
      </w:r>
      <w:proofErr w:type="gramEnd"/>
    </w:p>
    <w:p w14:paraId="144F43FF" w14:textId="77777777" w:rsidR="009B00D9" w:rsidRDefault="009B00D9">
      <w:pPr>
        <w:rPr>
          <w:ins w:id="2" w:author="Alexandra Basilakos" w:date="2014-09-02T15:35:00Z"/>
          <w:rFonts w:ascii="Times New Roman" w:hAnsi="Times New Roman" w:cs="Times New Roman"/>
          <w:sz w:val="24"/>
          <w:szCs w:val="24"/>
        </w:rPr>
      </w:pPr>
      <w:ins w:id="3" w:author="Alexandra Basilakos" w:date="2014-09-02T15:38:00Z">
        <w:r>
          <w:rPr>
            <w:rFonts w:ascii="Times New Roman" w:hAnsi="Times New Roman" w:cs="Times New Roman"/>
            <w:sz w:val="24"/>
            <w:szCs w:val="24"/>
          </w:rPr>
          <w:t xml:space="preserve">Word count </w:t>
        </w:r>
      </w:ins>
    </w:p>
    <w:p w14:paraId="3FF03DD1" w14:textId="77777777" w:rsidR="009B00D9" w:rsidRDefault="009B00D9">
      <w:pPr>
        <w:rPr>
          <w:ins w:id="4" w:author="Alexandra Basilakos" w:date="2014-09-02T15:35:00Z"/>
          <w:rFonts w:ascii="Times New Roman" w:hAnsi="Times New Roman" w:cs="Times New Roman"/>
          <w:sz w:val="24"/>
          <w:szCs w:val="24"/>
        </w:rPr>
      </w:pPr>
      <w:proofErr w:type="gramStart"/>
      <w:ins w:id="5" w:author="Alexandra Basilakos" w:date="2014-09-02T15:35:00Z">
        <w:r>
          <w:rPr>
            <w:rFonts w:ascii="Times New Roman" w:hAnsi="Times New Roman" w:cs="Times New Roman"/>
            <w:sz w:val="24"/>
            <w:szCs w:val="24"/>
          </w:rPr>
          <w:t>nouns</w:t>
        </w:r>
        <w:proofErr w:type="gram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7E804CE5" w14:textId="77777777" w:rsidR="009B00D9" w:rsidRDefault="009B00D9">
      <w:pPr>
        <w:rPr>
          <w:ins w:id="6" w:author="Alexandra Basilakos" w:date="2014-09-02T15:35:00Z"/>
          <w:rFonts w:ascii="Times New Roman" w:hAnsi="Times New Roman" w:cs="Times New Roman"/>
          <w:sz w:val="24"/>
          <w:szCs w:val="24"/>
        </w:rPr>
      </w:pPr>
      <w:proofErr w:type="gramStart"/>
      <w:ins w:id="7" w:author="Alexandra Basilakos" w:date="2014-09-02T15:35:00Z">
        <w:r>
          <w:rPr>
            <w:rFonts w:ascii="Times New Roman" w:hAnsi="Times New Roman" w:cs="Times New Roman"/>
            <w:sz w:val="24"/>
            <w:szCs w:val="24"/>
          </w:rPr>
          <w:t>verbs</w:t>
        </w:r>
        <w:proofErr w:type="gramEnd"/>
      </w:ins>
    </w:p>
    <w:p w14:paraId="1B12E275" w14:textId="77777777" w:rsidR="009B00D9" w:rsidRDefault="009B00D9">
      <w:pPr>
        <w:rPr>
          <w:ins w:id="8" w:author="Alexandra Basilakos" w:date="2014-09-02T15:35:00Z"/>
          <w:rFonts w:ascii="Times New Roman" w:hAnsi="Times New Roman" w:cs="Times New Roman"/>
          <w:sz w:val="24"/>
          <w:szCs w:val="24"/>
        </w:rPr>
      </w:pPr>
      <w:proofErr w:type="gramStart"/>
      <w:ins w:id="9" w:author="Alexandra Basilakos" w:date="2014-09-02T15:35:00Z">
        <w:r>
          <w:rPr>
            <w:rFonts w:ascii="Times New Roman" w:hAnsi="Times New Roman" w:cs="Times New Roman"/>
            <w:sz w:val="24"/>
            <w:szCs w:val="24"/>
          </w:rPr>
          <w:t>adjectives</w:t>
        </w:r>
        <w:proofErr w:type="gram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3E866052" w14:textId="77777777" w:rsidR="009B00D9" w:rsidRDefault="009B00D9">
      <w:pPr>
        <w:rPr>
          <w:rFonts w:ascii="Times New Roman" w:hAnsi="Times New Roman" w:cs="Times New Roman"/>
          <w:sz w:val="24"/>
          <w:szCs w:val="24"/>
        </w:rPr>
      </w:pPr>
      <w:proofErr w:type="gramStart"/>
      <w:ins w:id="10" w:author="Alexandra Basilakos" w:date="2014-09-02T15:35:00Z">
        <w:r>
          <w:rPr>
            <w:rFonts w:ascii="Times New Roman" w:hAnsi="Times New Roman" w:cs="Times New Roman"/>
            <w:sz w:val="24"/>
            <w:szCs w:val="24"/>
          </w:rPr>
          <w:t>pronouns</w:t>
        </w:r>
        <w:proofErr w:type="gram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4429FE02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</w:t>
      </w:r>
      <w:ins w:id="11" w:author="Alexandra Basilakos" w:date="2014-09-02T15:36:00Z">
        <w:r w:rsidR="009B00D9">
          <w:rPr>
            <w:rFonts w:ascii="Times New Roman" w:hAnsi="Times New Roman" w:cs="Times New Roman"/>
            <w:sz w:val="24"/>
            <w:szCs w:val="24"/>
          </w:rPr>
          <w:t>i</w:t>
        </w:r>
      </w:ins>
      <w:r>
        <w:rPr>
          <w:rFonts w:ascii="Times New Roman" w:hAnsi="Times New Roman" w:cs="Times New Roman"/>
          <w:sz w:val="24"/>
          <w:szCs w:val="24"/>
        </w:rPr>
        <w:t>e Theft</w:t>
      </w:r>
    </w:p>
    <w:p w14:paraId="1A0272DD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Water um water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ahhh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aw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don't know water o no wate</w:t>
      </w:r>
      <w:r w:rsidR="00AA2E32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="00AA2E32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AA2E32">
        <w:rPr>
          <w:rFonts w:ascii="Times New Roman" w:hAnsi="Times New Roman" w:cs="Times New Roman"/>
          <w:sz w:val="24"/>
          <w:szCs w:val="24"/>
        </w:rPr>
        <w:t xml:space="preserve"> I don't know no leaves two of them 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water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girl aha uh </w:t>
      </w:r>
    </w:p>
    <w:p w14:paraId="6AFD3D7B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</w:p>
    <w:p w14:paraId="102C968A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Picnic</w:t>
      </w:r>
    </w:p>
    <w:p w14:paraId="1997F38B" w14:textId="77777777" w:rsidR="000C551C" w:rsidRDefault="001368F0">
      <w:r>
        <w:rPr>
          <w:rFonts w:ascii="Times New Roman" w:hAnsi="Times New Roman" w:cs="Times New Roman"/>
          <w:sz w:val="24"/>
          <w:szCs w:val="24"/>
        </w:rPr>
        <w:t>I know that</w:t>
      </w:r>
      <w:r w:rsidR="000C551C">
        <w:rPr>
          <w:rFonts w:ascii="Times New Roman" w:hAnsi="Times New Roman" w:cs="Times New Roman"/>
          <w:sz w:val="24"/>
          <w:szCs w:val="24"/>
        </w:rPr>
        <w:t xml:space="preserve"> um </w:t>
      </w:r>
      <w:r>
        <w:rPr>
          <w:rFonts w:ascii="Times New Roman" w:hAnsi="Times New Roman" w:cs="Times New Roman"/>
          <w:sz w:val="24"/>
          <w:szCs w:val="24"/>
        </w:rPr>
        <w:t>re</w:t>
      </w:r>
      <w:r w:rsidR="007B777F">
        <w:rPr>
          <w:rFonts w:ascii="Times New Roman" w:hAnsi="Times New Roman" w:cs="Times New Roman"/>
          <w:sz w:val="24"/>
          <w:szCs w:val="24"/>
        </w:rPr>
        <w:t xml:space="preserve"> out </w:t>
      </w:r>
      <w:proofErr w:type="spellStart"/>
      <w:r w:rsidR="007B777F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7B777F">
        <w:rPr>
          <w:rFonts w:ascii="Times New Roman" w:hAnsi="Times New Roman" w:cs="Times New Roman"/>
          <w:sz w:val="24"/>
          <w:szCs w:val="24"/>
        </w:rPr>
        <w:t xml:space="preserve"> leg um hum </w:t>
      </w:r>
      <w:proofErr w:type="gramStart"/>
      <w:r w:rsidR="007B777F">
        <w:rPr>
          <w:rFonts w:ascii="Times New Roman" w:hAnsi="Times New Roman" w:cs="Times New Roman"/>
          <w:sz w:val="24"/>
          <w:szCs w:val="24"/>
        </w:rPr>
        <w:t>water ?</w:t>
      </w:r>
      <w:proofErr w:type="gramEnd"/>
      <w:r w:rsidR="007B777F">
        <w:rPr>
          <w:rFonts w:ascii="Times New Roman" w:hAnsi="Times New Roman" w:cs="Times New Roman"/>
          <w:sz w:val="24"/>
          <w:szCs w:val="24"/>
        </w:rPr>
        <w:t xml:space="preserve"> ? ? </w:t>
      </w:r>
      <w:proofErr w:type="gramStart"/>
      <w:r>
        <w:rPr>
          <w:rFonts w:ascii="Times New Roman" w:hAnsi="Times New Roman" w:cs="Times New Roman"/>
          <w:sz w:val="24"/>
          <w:szCs w:val="24"/>
        </w:rPr>
        <w:t>rope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r w:rsidR="007B777F">
        <w:rPr>
          <w:rFonts w:ascii="Times New Roman" w:hAnsi="Times New Roman" w:cs="Times New Roman"/>
          <w:sz w:val="24"/>
          <w:szCs w:val="24"/>
        </w:rPr>
        <w:t>nce</w:t>
      </w:r>
      <w:proofErr w:type="spellEnd"/>
      <w:r w:rsidR="007B77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water</w:t>
      </w:r>
      <w:r w:rsidR="007B777F">
        <w:rPr>
          <w:rFonts w:ascii="Times New Roman" w:hAnsi="Times New Roman" w:cs="Times New Roman"/>
          <w:sz w:val="24"/>
          <w:szCs w:val="24"/>
        </w:rPr>
        <w:t xml:space="preserve"> um well ? ? </w:t>
      </w:r>
      <w:proofErr w:type="gramStart"/>
      <w:r w:rsidR="007B777F">
        <w:rPr>
          <w:rFonts w:ascii="Times New Roman" w:hAnsi="Times New Roman" w:cs="Times New Roman"/>
          <w:sz w:val="24"/>
          <w:szCs w:val="24"/>
        </w:rPr>
        <w:t>hey</w:t>
      </w:r>
      <w:proofErr w:type="gramEnd"/>
      <w:r w:rsidR="007B777F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water with the</w:t>
      </w:r>
      <w:r w:rsidR="007B777F">
        <w:rPr>
          <w:rFonts w:ascii="Times New Roman" w:hAnsi="Times New Roman" w:cs="Times New Roman"/>
          <w:sz w:val="24"/>
          <w:szCs w:val="24"/>
        </w:rPr>
        <w:t xml:space="preserve"> um dog wine nan read </w:t>
      </w:r>
    </w:p>
    <w:sectPr w:rsidR="000C551C" w:rsidSect="004A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AF6300"/>
    <w:rsid w:val="000C551C"/>
    <w:rsid w:val="001368F0"/>
    <w:rsid w:val="001665B5"/>
    <w:rsid w:val="00377463"/>
    <w:rsid w:val="004A31BC"/>
    <w:rsid w:val="004F219E"/>
    <w:rsid w:val="00544EB1"/>
    <w:rsid w:val="007B777F"/>
    <w:rsid w:val="009B00D9"/>
    <w:rsid w:val="00AA2E32"/>
    <w:rsid w:val="00AF6300"/>
    <w:rsid w:val="00CA2EBC"/>
    <w:rsid w:val="00CD11C0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B751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Alexandra Basilakos</cp:lastModifiedBy>
  <cp:revision>5</cp:revision>
  <dcterms:created xsi:type="dcterms:W3CDTF">2013-11-04T04:10:00Z</dcterms:created>
  <dcterms:modified xsi:type="dcterms:W3CDTF">2014-09-02T19:39:00Z</dcterms:modified>
</cp:coreProperties>
</file>